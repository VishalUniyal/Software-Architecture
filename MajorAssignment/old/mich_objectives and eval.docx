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rPr>
        <w:id w:val="-1524626500"/>
        <w:docPartObj>
          <w:docPartGallery w:val="Cover Pages"/>
          <w:docPartUnique/>
        </w:docPartObj>
      </w:sdtPr>
      <w:sdtContent>
        <w:p w14:paraId="667F05A5" w14:textId="51AF71A7" w:rsidR="00065A1E" w:rsidRDefault="00065A1E" w:rsidP="005F48A5">
          <w:pPr>
            <w:pStyle w:val="NoSpacing"/>
            <w:spacing w:line="360" w:lineRule="auto"/>
          </w:pPr>
          <w:r>
            <w:rPr>
              <w:noProof/>
            </w:rPr>
            <mc:AlternateContent>
              <mc:Choice Requires="wpg">
                <w:drawing>
                  <wp:anchor distT="0" distB="0" distL="114300" distR="114300" simplePos="0" relativeHeight="251658240" behindDoc="1" locked="0" layoutInCell="1" allowOverlap="1" wp14:anchorId="320865E8" wp14:editId="073A3C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3BDAA" w14:textId="44FFE4E9" w:rsidR="001D6290" w:rsidRDefault="001D6290">
                                  <w:pPr>
                                    <w:pStyle w:val="NoSpacing"/>
                                    <w:jc w:val="right"/>
                                    <w:rPr>
                                      <w:color w:val="FFFFFF" w:themeColor="background1"/>
                                      <w:sz w:val="28"/>
                                      <w:szCs w:val="28"/>
                                    </w:rPr>
                                  </w:pPr>
                                  <w:r>
                                    <w:rPr>
                                      <w:color w:val="FFFFFF" w:themeColor="background1"/>
                                      <w:sz w:val="28"/>
                                      <w:szCs w:val="28"/>
                                    </w:rPr>
                                    <w:t>21/10/2016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xmlns:w15="http://schemas.microsoft.com/office/word/2012/wordml">
                <w:pict>
                  <v:group id="Grou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320865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style="position:absolute;width:1945;height:91257;visibility:visible;mso-wrap-style:square;v-text-anchor:middle" o:spid="_x0000_s1027" fillcolor="#44546a [3215]"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5b9bd5 [3204]" stroked="f" strokeweight="1pt" type="#_x0000_t15" adj="18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v:textbox inset=",0,14.4pt,0">
                        <w:txbxContent>
                          <w:p w:rsidR="0031777F" w:rsidRDefault="0031777F" w14:paraId="4F93BDAA" w14:textId="44FFE4E9">
                            <w:pPr>
                              <w:pStyle w:val="NoSpacing"/>
                              <w:jc w:val="right"/>
                              <w:rPr>
                                <w:color w:val="FFFFFF" w:themeColor="background1"/>
                                <w:sz w:val="28"/>
                                <w:szCs w:val="28"/>
                              </w:rPr>
                            </w:pPr>
                            <w:r>
                              <w:rPr>
                                <w:color w:val="FFFFFF" w:themeColor="background1"/>
                                <w:sz w:val="28"/>
                                <w:szCs w:val="28"/>
                              </w:rPr>
                              <w:t>21/10/2016</w:t>
                            </w:r>
                          </w:p>
                        </w:txbxContent>
                      </v:textbox>
                    </v:shape>
                    <v:group id="Group 5" style="position:absolute;left:762;top:42100;width:20574;height:49103" coordsize="13062,31210" coordorigin="806,4211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style="position:absolute;left:1410;top:42118;width:10478;height:31210" coordsize="10477,31210" coordorigin="1410,42118"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02B8A43" wp14:editId="016426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9829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1660" w14:textId="1AF51E50" w:rsidR="001D6290" w:rsidRDefault="001D6290">
                                <w:pPr>
                                  <w:pStyle w:val="NoSpacing"/>
                                  <w:rPr>
                                    <w:color w:val="5B9BD5" w:themeColor="accent1"/>
                                    <w:sz w:val="26"/>
                                    <w:szCs w:val="26"/>
                                  </w:rPr>
                                </w:pPr>
                                <w:sdt>
                                  <w:sdtPr>
                                    <w:rPr>
                                      <w:color w:val="5B9BD5" w:themeColor="accent1"/>
                                      <w:sz w:val="26"/>
                                      <w:szCs w:val="26"/>
                                    </w:rPr>
                                    <w:alias w:val="Author"/>
                                    <w:tag w:val=""/>
                                    <w:id w:val="-5669482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Kaizen Software Consultants</w:t>
                                    </w:r>
                                  </w:sdtContent>
                                </w:sdt>
                              </w:p>
                              <w:p w14:paraId="03AE4369" w14:textId="01F845BB" w:rsidR="001D6290" w:rsidRDefault="001D6290">
                                <w:pPr>
                                  <w:pStyle w:val="NoSpacing"/>
                                  <w:rPr>
                                    <w:color w:val="595959" w:themeColor="text1" w:themeTint="A6"/>
                                    <w:sz w:val="20"/>
                                    <w:szCs w:val="20"/>
                                  </w:rPr>
                                </w:pPr>
                                <w:r>
                                  <w:rPr>
                                    <w:color w:val="595959" w:themeColor="text1" w:themeTint="A6"/>
                                    <w:sz w:val="20"/>
                                    <w:szCs w:val="20"/>
                                  </w:rPr>
                                  <w:t>Andrew Moore – 11000585</w:t>
                                </w:r>
                              </w:p>
                              <w:p w14:paraId="6F2D1A52" w14:textId="11296F5B" w:rsidR="001D6290" w:rsidRDefault="001D6290">
                                <w:pPr>
                                  <w:pStyle w:val="NoSpacing"/>
                                  <w:rPr>
                                    <w:color w:val="595959" w:themeColor="text1" w:themeTint="A6"/>
                                    <w:sz w:val="20"/>
                                    <w:szCs w:val="20"/>
                                  </w:rPr>
                                </w:pPr>
                                <w:proofErr w:type="spellStart"/>
                                <w:r>
                                  <w:rPr>
                                    <w:color w:val="595959" w:themeColor="text1" w:themeTint="A6"/>
                                    <w:sz w:val="20"/>
                                    <w:szCs w:val="20"/>
                                  </w:rPr>
                                  <w:t>Gurparteek</w:t>
                                </w:r>
                                <w:proofErr w:type="spellEnd"/>
                                <w:r>
                                  <w:rPr>
                                    <w:color w:val="595959" w:themeColor="text1" w:themeTint="A6"/>
                                    <w:sz w:val="20"/>
                                    <w:szCs w:val="20"/>
                                  </w:rPr>
                                  <w:t xml:space="preserve"> Singh - </w:t>
                                </w:r>
                              </w:p>
                              <w:p w14:paraId="2C97C4B7" w14:textId="510DC592" w:rsidR="001D6290" w:rsidRDefault="001D6290">
                                <w:pPr>
                                  <w:pStyle w:val="NoSpacing"/>
                                  <w:rPr>
                                    <w:color w:val="595959" w:themeColor="text1" w:themeTint="A6"/>
                                    <w:sz w:val="20"/>
                                    <w:szCs w:val="20"/>
                                  </w:rPr>
                                </w:pPr>
                                <w:r>
                                  <w:rPr>
                                    <w:color w:val="595959" w:themeColor="text1" w:themeTint="A6"/>
                                    <w:sz w:val="20"/>
                                    <w:szCs w:val="20"/>
                                  </w:rPr>
                                  <w:t xml:space="preserve">Michelle </w:t>
                                </w:r>
                                <w:proofErr w:type="spellStart"/>
                                <w:r>
                                  <w:rPr>
                                    <w:color w:val="595959" w:themeColor="text1" w:themeTint="A6"/>
                                    <w:sz w:val="20"/>
                                    <w:szCs w:val="20"/>
                                  </w:rPr>
                                  <w:t>Quaglia</w:t>
                                </w:r>
                                <w:proofErr w:type="spellEnd"/>
                                <w:r>
                                  <w:rPr>
                                    <w:color w:val="595959" w:themeColor="text1" w:themeTint="A6"/>
                                    <w:sz w:val="20"/>
                                    <w:szCs w:val="20"/>
                                  </w:rPr>
                                  <w:t xml:space="preserve"> - </w:t>
                                </w:r>
                              </w:p>
                              <w:p w14:paraId="3DE1A5A1" w14:textId="0018DF3F" w:rsidR="001D6290" w:rsidRDefault="001D6290">
                                <w:pPr>
                                  <w:pStyle w:val="NoSpacing"/>
                                  <w:rPr>
                                    <w:color w:val="595959" w:themeColor="text1" w:themeTint="A6"/>
                                    <w:sz w:val="20"/>
                                    <w:szCs w:val="20"/>
                                  </w:rPr>
                                </w:pPr>
                                <w:r>
                                  <w:rPr>
                                    <w:color w:val="595959" w:themeColor="text1" w:themeTint="A6"/>
                                    <w:sz w:val="20"/>
                                    <w:szCs w:val="20"/>
                                  </w:rPr>
                                  <w:t xml:space="preserve">Robert Mitchell – </w:t>
                                </w:r>
                              </w:p>
                              <w:p w14:paraId="1861570C" w14:textId="55392D35" w:rsidR="001D6290" w:rsidRDefault="001D6290">
                                <w:pPr>
                                  <w:pStyle w:val="NoSpacing"/>
                                  <w:rPr>
                                    <w:color w:val="595959" w:themeColor="text1" w:themeTint="A6"/>
                                    <w:sz w:val="20"/>
                                    <w:szCs w:val="20"/>
                                  </w:rPr>
                                </w:pPr>
                                <w:r>
                                  <w:rPr>
                                    <w:color w:val="595959" w:themeColor="text1" w:themeTint="A6"/>
                                    <w:sz w:val="20"/>
                                    <w:szCs w:val="20"/>
                                  </w:rPr>
                                  <w:t xml:space="preserve">Vishal </w:t>
                                </w:r>
                                <w:proofErr w:type="spellStart"/>
                                <w:r>
                                  <w:rPr>
                                    <w:color w:val="595959" w:themeColor="text1" w:themeTint="A6"/>
                                    <w:sz w:val="20"/>
                                    <w:szCs w:val="20"/>
                                  </w:rPr>
                                  <w:t>Uniyal</w:t>
                                </w:r>
                                <w:proofErr w:type="spellEnd"/>
                                <w:r>
                                  <w:rPr>
                                    <w:color w:val="595959" w:themeColor="text1" w:themeTint="A6"/>
                                    <w:sz w:val="20"/>
                                    <w:szCs w:val="20"/>
                                  </w:rPr>
                                  <w:t xml:space="preserve"> -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5="http://schemas.microsoft.com/office/word/2012/wordml">
                <w:pict>
                  <v:shapetype id="_x0000_t202" coordsize="21600,21600" o:spt="202" path="m,l,21600r21600,l21600,xe" w14:anchorId="602B8A43">
                    <v:stroke joinstyle="miter"/>
                    <v:path gradientshapeok="t" o:connecttype="rect"/>
                  </v:shapetype>
                  <v:shape id="Text Box 32" style="position:absolute;margin-left:0;margin-top:0;width:275.4pt;height:77.4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">
                    <v:textbox style="mso-fit-shape-to-text:t" inset="0,0,0,0">
                      <w:txbxContent>
                        <w:p w:rsidR="0031777F" w:rsidRDefault="0031777F" w14:paraId="37F31660" w14:textId="1AF51E50">
                          <w:pPr>
                            <w:pStyle w:val="NoSpacing"/>
                            <w:rPr>
                              <w:color w:val="5B9BD5" w:themeColor="accent1"/>
                              <w:sz w:val="26"/>
                              <w:szCs w:val="26"/>
                            </w:rPr>
                          </w:pPr>
                          <w:sdt>
                            <w:sdtPr>
                              <w:rPr>
                                <w:color w:val="5B9BD5" w:themeColor="accent1"/>
                                <w:sz w:val="26"/>
                                <w:szCs w:val="26"/>
                              </w:rPr>
                              <w:alias w:val="Author"/>
                              <w:tag w:val=""/>
                              <w:id w:val="-5669482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Kaizen Software Consultants</w:t>
                              </w:r>
                            </w:sdtContent>
                          </w:sdt>
                        </w:p>
                        <w:p w:rsidR="0031777F" w:rsidRDefault="0031777F" w14:paraId="03AE4369" w14:textId="01F845BB">
                          <w:pPr>
                            <w:pStyle w:val="NoSpacing"/>
                            <w:rPr>
                              <w:color w:val="595959" w:themeColor="text1" w:themeTint="A6"/>
                              <w:sz w:val="20"/>
                              <w:szCs w:val="20"/>
                            </w:rPr>
                          </w:pPr>
                          <w:r>
                            <w:rPr>
                              <w:color w:val="595959" w:themeColor="text1" w:themeTint="A6"/>
                              <w:sz w:val="20"/>
                              <w:szCs w:val="20"/>
                            </w:rPr>
                            <w:t>Andrew Moore – 11000585</w:t>
                          </w:r>
                        </w:p>
                        <w:p w:rsidR="0031777F" w:rsidRDefault="0031777F" w14:paraId="6F2D1A52" w14:textId="11296F5B">
                          <w:pPr>
                            <w:pStyle w:val="NoSpacing"/>
                            <w:rPr>
                              <w:color w:val="595959" w:themeColor="text1" w:themeTint="A6"/>
                              <w:sz w:val="20"/>
                              <w:szCs w:val="20"/>
                            </w:rPr>
                          </w:pPr>
                          <w:r>
                            <w:rPr>
                              <w:color w:val="595959" w:themeColor="text1" w:themeTint="A6"/>
                              <w:sz w:val="20"/>
                              <w:szCs w:val="20"/>
                            </w:rPr>
                            <w:t xml:space="preserve">Gurparteek Singh - </w:t>
                          </w:r>
                        </w:p>
                        <w:p w:rsidR="0031777F" w:rsidRDefault="0031777F" w14:paraId="2C97C4B7" w14:textId="510DC592">
                          <w:pPr>
                            <w:pStyle w:val="NoSpacing"/>
                            <w:rPr>
                              <w:color w:val="595959" w:themeColor="text1" w:themeTint="A6"/>
                              <w:sz w:val="20"/>
                              <w:szCs w:val="20"/>
                            </w:rPr>
                          </w:pPr>
                          <w:r>
                            <w:rPr>
                              <w:color w:val="595959" w:themeColor="text1" w:themeTint="A6"/>
                              <w:sz w:val="20"/>
                              <w:szCs w:val="20"/>
                            </w:rPr>
                            <w:t xml:space="preserve">Michelle Quaglia - </w:t>
                          </w:r>
                        </w:p>
                        <w:p w:rsidR="0031777F" w:rsidRDefault="0031777F" w14:paraId="3DE1A5A1" w14:textId="0018DF3F">
                          <w:pPr>
                            <w:pStyle w:val="NoSpacing"/>
                            <w:rPr>
                              <w:color w:val="595959" w:themeColor="text1" w:themeTint="A6"/>
                              <w:sz w:val="20"/>
                              <w:szCs w:val="20"/>
                            </w:rPr>
                          </w:pPr>
                          <w:r>
                            <w:rPr>
                              <w:color w:val="595959" w:themeColor="text1" w:themeTint="A6"/>
                              <w:sz w:val="20"/>
                              <w:szCs w:val="20"/>
                            </w:rPr>
                            <w:t xml:space="preserve">Robert Mitchell – </w:t>
                          </w:r>
                        </w:p>
                        <w:p w:rsidR="0031777F" w:rsidRDefault="0031777F" w14:paraId="1861570C" w14:textId="55392D35">
                          <w:pPr>
                            <w:pStyle w:val="NoSpacing"/>
                            <w:rPr>
                              <w:color w:val="595959" w:themeColor="text1" w:themeTint="A6"/>
                              <w:sz w:val="20"/>
                              <w:szCs w:val="20"/>
                            </w:rPr>
                          </w:pPr>
                          <w:r>
                            <w:rPr>
                              <w:color w:val="595959" w:themeColor="text1" w:themeTint="A6"/>
                              <w:sz w:val="20"/>
                              <w:szCs w:val="20"/>
                            </w:rPr>
                            <w:t xml:space="preserve">Vishal Uniyal - </w:t>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7A27AC83" wp14:editId="5F120D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433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ABCE0" w14:textId="73B2A221" w:rsidR="001D6290" w:rsidRDefault="001D62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10243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Major Assignment</w:t>
                                    </w:r>
                                  </w:sdtContent>
                                </w:sdt>
                              </w:p>
                              <w:p w14:paraId="7DDCB0B1" w14:textId="0E9490C3" w:rsidR="001D6290" w:rsidRDefault="001D6290">
                                <w:pPr>
                                  <w:spacing w:before="120"/>
                                  <w:rPr>
                                    <w:color w:val="404040" w:themeColor="text1" w:themeTint="BF"/>
                                    <w:sz w:val="36"/>
                                    <w:szCs w:val="36"/>
                                  </w:rPr>
                                </w:pPr>
                                <w:sdt>
                                  <w:sdtPr>
                                    <w:rPr>
                                      <w:color w:val="404040" w:themeColor="text1" w:themeTint="BF"/>
                                      <w:sz w:val="36"/>
                                      <w:szCs w:val="36"/>
                                    </w:rPr>
                                    <w:alias w:val="Subtitle"/>
                                    <w:tag w:val=""/>
                                    <w:id w:val="89817555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5="http://schemas.microsoft.com/office/word/2012/wordml">
                <w:pict>
                  <v:shape id="Text Box 1" style="position:absolute;margin-left:0;margin-top:0;width:275.4pt;height:82.1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" w14:anchorId="7A27AC83">
                    <v:textbox style="mso-fit-shape-to-text:t" inset="0,0,0,0">
                      <w:txbxContent>
                        <w:p w:rsidR="0031777F" w:rsidRDefault="0031777F" w14:paraId="346ABCE0" w14:textId="73B2A221">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1310243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Major Assignment</w:t>
                              </w:r>
                            </w:sdtContent>
                          </w:sdt>
                        </w:p>
                        <w:p w:rsidR="0031777F" w:rsidRDefault="0031777F" w14:paraId="7DDCB0B1" w14:textId="0E9490C3">
                          <w:pPr>
                            <w:spacing w:before="120"/>
                            <w:rPr>
                              <w:color w:val="404040" w:themeColor="text1" w:themeTint="BF"/>
                              <w:sz w:val="36"/>
                              <w:szCs w:val="36"/>
                            </w:rPr>
                          </w:pPr>
                          <w:sdt>
                            <w:sdtPr>
                              <w:rPr>
                                <w:color w:val="404040" w:themeColor="text1" w:themeTint="BF"/>
                                <w:sz w:val="36"/>
                                <w:szCs w:val="36"/>
                              </w:rPr>
                              <w:alias w:val="Subtitle"/>
                              <w:tag w:val=""/>
                              <w:id w:val="89817555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Architecture</w:t>
                              </w:r>
                            </w:sdtContent>
                          </w:sdt>
                        </w:p>
                      </w:txbxContent>
                    </v:textbox>
                    <w10:wrap anchorx="page" anchory="page"/>
                  </v:shape>
                </w:pict>
              </mc:Fallback>
            </mc:AlternateContent>
          </w:r>
        </w:p>
        <w:p w14:paraId="0D7FA19E" w14:textId="452B987A" w:rsidR="00065A1E" w:rsidRDefault="00065A1E" w:rsidP="005F48A5">
          <w:pPr>
            <w:spacing w:line="360" w:lineRule="auto"/>
          </w:pPr>
          <w:r>
            <w:rPr>
              <w:noProof/>
            </w:rPr>
            <mc:AlternateContent>
              <mc:Choice Requires="wpg">
                <w:drawing>
                  <wp:anchor distT="45720" distB="45720" distL="182880" distR="182880" simplePos="0" relativeHeight="251658243" behindDoc="0" locked="0" layoutInCell="1" allowOverlap="1" wp14:anchorId="34856BFE" wp14:editId="7BD8DFE2">
                    <wp:simplePos x="0" y="0"/>
                    <wp:positionH relativeFrom="margin">
                      <wp:align>right</wp:align>
                    </wp:positionH>
                    <wp:positionV relativeFrom="margin">
                      <wp:posOffset>3667125</wp:posOffset>
                    </wp:positionV>
                    <wp:extent cx="3937635" cy="887095"/>
                    <wp:effectExtent l="0" t="0" r="5715" b="8255"/>
                    <wp:wrapSquare wrapText="bothSides"/>
                    <wp:docPr id="198" name="Group 198"/>
                    <wp:cNvGraphicFramePr/>
                    <a:graphic xmlns:a="http://schemas.openxmlformats.org/drawingml/2006/main">
                      <a:graphicData uri="http://schemas.microsoft.com/office/word/2010/wordprocessingGroup">
                        <wpg:wgp>
                          <wpg:cNvGrpSpPr/>
                          <wpg:grpSpPr>
                            <a:xfrm>
                              <a:off x="0" y="0"/>
                              <a:ext cx="3937635" cy="887095"/>
                              <a:chOff x="0" y="0"/>
                              <a:chExt cx="3567448" cy="886912"/>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AB640" w14:textId="77777777" w:rsidR="001D6290" w:rsidRDefault="001D629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1"/>
                                <a:ext cx="3567448" cy="63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82F94" w14:textId="3595FF64" w:rsidR="001D6290" w:rsidRDefault="001D6290">
                                  <w:pPr>
                                    <w:rPr>
                                      <w:caps/>
                                      <w:color w:val="5B9BD5" w:themeColor="accent1"/>
                                      <w:sz w:val="26"/>
                                      <w:szCs w:val="26"/>
                                    </w:rPr>
                                  </w:pPr>
                                  <w:r>
                                    <w:rPr>
                                      <w:caps/>
                                      <w:color w:val="5B9BD5" w:themeColor="accent1"/>
                                      <w:sz w:val="26"/>
                                      <w:szCs w:val="26"/>
                                    </w:rPr>
                                    <w:t>Case Study: Wearable health device Monitoring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5="http://schemas.microsoft.com/office/word/2012/wordml">
                <w:pict>
                  <v:group id="Group 198" style="position:absolute;margin-left:258.85pt;margin-top:288.75pt;width:310.05pt;height:69.85pt;z-index:251658243;mso-wrap-distance-left:14.4pt;mso-wrap-distance-top:3.6pt;mso-wrap-distance-right:14.4pt;mso-wrap-distance-bottom:3.6pt;mso-position-horizontal:right;mso-position-horizontal-relative:margin;mso-position-vertical-relative:margin;mso-width-relative:margin;mso-height-relative:margin" coordsize="35674,8869" o:spid="_x0000_s1057" w14:anchorId="34856B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">
                    <v:rect id="Rectangle 199" style="position:absolute;width:35674;height:2706;visibility:visible;mso-wrap-style:square;v-text-anchor:middle" o:spid="_x0000_s1058" fillcolor="#5b9bd5 [320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v:textbox>
                        <w:txbxContent>
                          <w:p w:rsidR="0031777F" w:rsidRDefault="0031777F" w14:paraId="7D9AB640" w14:textId="77777777">
                            <w:pPr>
                              <w:jc w:val="center"/>
                              <w:rPr>
                                <w:rFonts w:asciiTheme="majorHAnsi" w:hAnsiTheme="majorHAnsi" w:eastAsiaTheme="majorEastAsia" w:cstheme="majorBidi"/>
                                <w:color w:val="FFFFFF" w:themeColor="background1"/>
                                <w:sz w:val="24"/>
                                <w:szCs w:val="28"/>
                              </w:rPr>
                            </w:pPr>
                          </w:p>
                        </w:txbxContent>
                      </v:textbox>
                    </v:rect>
                    <v:shape id="Text Box 200" style="position:absolute;top:2526;width:35674;height:6343;visibility:visible;mso-wrap-style:square;v-text-anchor:top" o:spid="_x0000_s1059"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v:textbox inset=",7.2pt,,0">
                        <w:txbxContent>
                          <w:p w:rsidR="0031777F" w:rsidRDefault="0031777F" w14:paraId="6F882F94" w14:textId="3595FF64">
                            <w:pPr>
                              <w:rPr>
                                <w:caps/>
                                <w:color w:val="5B9BD5" w:themeColor="accent1"/>
                                <w:sz w:val="26"/>
                                <w:szCs w:val="26"/>
                              </w:rPr>
                            </w:pPr>
                            <w:r>
                              <w:rPr>
                                <w:caps/>
                                <w:color w:val="5B9BD5" w:themeColor="accent1"/>
                                <w:sz w:val="26"/>
                                <w:szCs w:val="26"/>
                              </w:rPr>
                              <w:t>Case Study: Wearable health device Monitoring</w:t>
                            </w:r>
                          </w:p>
                        </w:txbxContent>
                      </v:textbox>
                    </v:shape>
                    <w10:wrap type="square" anchorx="margin" anchory="margin"/>
                  </v:group>
                </w:pict>
              </mc:Fallback>
            </mc:AlternateContent>
          </w:r>
          <w:r>
            <w:br w:type="page"/>
          </w:r>
        </w:p>
      </w:sdtContent>
    </w:sdt>
    <w:p w14:paraId="098AF627" w14:textId="10FE7949" w:rsidR="00065A1E" w:rsidRDefault="00065A1E" w:rsidP="005F48A5">
      <w:pPr>
        <w:pStyle w:val="Heading1"/>
        <w:numPr>
          <w:ilvl w:val="0"/>
          <w:numId w:val="0"/>
        </w:numPr>
        <w:spacing w:line="360" w:lineRule="auto"/>
        <w:ind w:left="720"/>
      </w:pPr>
    </w:p>
    <w:p w14:paraId="51CDC57D" w14:textId="77777777" w:rsidR="00065A1E" w:rsidRDefault="00065A1E" w:rsidP="005F48A5">
      <w:pPr>
        <w:spacing w:line="360" w:lineRule="auto"/>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231114132"/>
        <w:docPartObj>
          <w:docPartGallery w:val="Table of Contents"/>
          <w:docPartUnique/>
        </w:docPartObj>
      </w:sdtPr>
      <w:sdtEndPr>
        <w:rPr>
          <w:b/>
          <w:bCs/>
          <w:noProof/>
        </w:rPr>
      </w:sdtEndPr>
      <w:sdtContent>
        <w:p w14:paraId="3311FF00" w14:textId="4D432A0A" w:rsidR="00065A1E" w:rsidRDefault="00065A1E" w:rsidP="005F48A5">
          <w:pPr>
            <w:pStyle w:val="TOCHeading"/>
            <w:spacing w:line="360" w:lineRule="auto"/>
          </w:pPr>
          <w:r>
            <w:t>Contents</w:t>
          </w:r>
        </w:p>
        <w:p w14:paraId="5121F0CE" w14:textId="03C2F2F7" w:rsidR="00194FE6" w:rsidRDefault="00065A1E">
          <w:pPr>
            <w:pStyle w:val="TOC1"/>
            <w:tabs>
              <w:tab w:val="left" w:pos="440"/>
              <w:tab w:val="right" w:leader="dot" w:pos="9350"/>
            </w:tabs>
            <w:rPr>
              <w:rFonts w:eastAsiaTheme="minorEastAsia"/>
              <w:noProof/>
              <w:lang w:val="en-AU" w:eastAsia="zh-CN"/>
            </w:rPr>
          </w:pPr>
          <w:r>
            <w:fldChar w:fldCharType="begin"/>
          </w:r>
          <w:r>
            <w:instrText xml:space="preserve"> TOC \o "1-3" \h \z \u </w:instrText>
          </w:r>
          <w:r>
            <w:fldChar w:fldCharType="separate"/>
          </w:r>
          <w:hyperlink w:anchor="_Toc464767890" w:history="1">
            <w:r w:rsidR="00194FE6" w:rsidRPr="003A2759">
              <w:rPr>
                <w:rStyle w:val="Hyperlink"/>
                <w:noProof/>
              </w:rPr>
              <w:t>1.</w:t>
            </w:r>
            <w:r w:rsidR="00194FE6">
              <w:rPr>
                <w:rFonts w:eastAsiaTheme="minorEastAsia"/>
                <w:noProof/>
                <w:lang w:val="en-AU" w:eastAsia="zh-CN"/>
              </w:rPr>
              <w:tab/>
            </w:r>
            <w:r w:rsidR="00194FE6" w:rsidRPr="003A2759">
              <w:rPr>
                <w:rStyle w:val="Hyperlink"/>
                <w:noProof/>
              </w:rPr>
              <w:t>Introduction</w:t>
            </w:r>
            <w:r w:rsidR="00194FE6">
              <w:rPr>
                <w:noProof/>
                <w:webHidden/>
              </w:rPr>
              <w:tab/>
            </w:r>
            <w:r w:rsidR="00194FE6">
              <w:rPr>
                <w:noProof/>
                <w:webHidden/>
              </w:rPr>
              <w:fldChar w:fldCharType="begin"/>
            </w:r>
            <w:r w:rsidR="00194FE6">
              <w:rPr>
                <w:noProof/>
                <w:webHidden/>
              </w:rPr>
              <w:instrText xml:space="preserve"> PAGEREF _Toc464767890 \h </w:instrText>
            </w:r>
            <w:r w:rsidR="00194FE6">
              <w:rPr>
                <w:noProof/>
                <w:webHidden/>
              </w:rPr>
            </w:r>
            <w:r w:rsidR="00194FE6">
              <w:rPr>
                <w:noProof/>
                <w:webHidden/>
              </w:rPr>
              <w:fldChar w:fldCharType="separate"/>
            </w:r>
            <w:r w:rsidR="00194FE6">
              <w:rPr>
                <w:noProof/>
                <w:webHidden/>
              </w:rPr>
              <w:t>3</w:t>
            </w:r>
            <w:r w:rsidR="00194FE6">
              <w:rPr>
                <w:noProof/>
                <w:webHidden/>
              </w:rPr>
              <w:fldChar w:fldCharType="end"/>
            </w:r>
          </w:hyperlink>
        </w:p>
        <w:p w14:paraId="1E1FE6BB" w14:textId="68EFA0AE" w:rsidR="00194FE6" w:rsidRDefault="000C387A">
          <w:pPr>
            <w:pStyle w:val="TOC1"/>
            <w:tabs>
              <w:tab w:val="left" w:pos="660"/>
              <w:tab w:val="right" w:leader="dot" w:pos="9350"/>
            </w:tabs>
            <w:rPr>
              <w:rFonts w:eastAsiaTheme="minorEastAsia"/>
              <w:noProof/>
              <w:lang w:val="en-AU" w:eastAsia="zh-CN"/>
            </w:rPr>
          </w:pPr>
          <w:hyperlink w:anchor="_Toc464767891" w:history="1">
            <w:r w:rsidR="00194FE6" w:rsidRPr="003A2759">
              <w:rPr>
                <w:rStyle w:val="Hyperlink"/>
                <w:noProof/>
              </w:rPr>
              <w:t>1.1.</w:t>
            </w:r>
            <w:r w:rsidR="00194FE6">
              <w:rPr>
                <w:rFonts w:eastAsiaTheme="minorEastAsia"/>
                <w:noProof/>
                <w:lang w:val="en-AU" w:eastAsia="zh-CN"/>
              </w:rPr>
              <w:tab/>
            </w:r>
            <w:r w:rsidR="00194FE6" w:rsidRPr="003A2759">
              <w:rPr>
                <w:rStyle w:val="Hyperlink"/>
                <w:noProof/>
              </w:rPr>
              <w:t>System purpose</w:t>
            </w:r>
            <w:r w:rsidR="00194FE6">
              <w:rPr>
                <w:noProof/>
                <w:webHidden/>
              </w:rPr>
              <w:tab/>
            </w:r>
            <w:r w:rsidR="00194FE6">
              <w:rPr>
                <w:noProof/>
                <w:webHidden/>
              </w:rPr>
              <w:fldChar w:fldCharType="begin"/>
            </w:r>
            <w:r w:rsidR="00194FE6">
              <w:rPr>
                <w:noProof/>
                <w:webHidden/>
              </w:rPr>
              <w:instrText xml:space="preserve"> PAGEREF _Toc464767891 \h </w:instrText>
            </w:r>
            <w:r w:rsidR="00194FE6">
              <w:rPr>
                <w:noProof/>
                <w:webHidden/>
              </w:rPr>
            </w:r>
            <w:r w:rsidR="00194FE6">
              <w:rPr>
                <w:noProof/>
                <w:webHidden/>
              </w:rPr>
              <w:fldChar w:fldCharType="separate"/>
            </w:r>
            <w:r w:rsidR="00194FE6">
              <w:rPr>
                <w:noProof/>
                <w:webHidden/>
              </w:rPr>
              <w:t>3</w:t>
            </w:r>
            <w:r w:rsidR="00194FE6">
              <w:rPr>
                <w:noProof/>
                <w:webHidden/>
              </w:rPr>
              <w:fldChar w:fldCharType="end"/>
            </w:r>
          </w:hyperlink>
        </w:p>
        <w:p w14:paraId="48E349E2" w14:textId="4BF420D5" w:rsidR="00194FE6" w:rsidRDefault="000C387A">
          <w:pPr>
            <w:pStyle w:val="TOC1"/>
            <w:tabs>
              <w:tab w:val="left" w:pos="660"/>
              <w:tab w:val="right" w:leader="dot" w:pos="9350"/>
            </w:tabs>
            <w:rPr>
              <w:rFonts w:eastAsiaTheme="minorEastAsia"/>
              <w:noProof/>
              <w:lang w:val="en-AU" w:eastAsia="zh-CN"/>
            </w:rPr>
          </w:pPr>
          <w:hyperlink w:anchor="_Toc464767892" w:history="1">
            <w:r w:rsidR="00194FE6" w:rsidRPr="003A2759">
              <w:rPr>
                <w:rStyle w:val="Hyperlink"/>
                <w:noProof/>
              </w:rPr>
              <w:t>1.2.</w:t>
            </w:r>
            <w:r w:rsidR="00194FE6">
              <w:rPr>
                <w:rFonts w:eastAsiaTheme="minorEastAsia"/>
                <w:noProof/>
                <w:lang w:val="en-AU" w:eastAsia="zh-CN"/>
              </w:rPr>
              <w:tab/>
            </w:r>
            <w:r w:rsidR="00194FE6" w:rsidRPr="003A2759">
              <w:rPr>
                <w:rStyle w:val="Hyperlink"/>
                <w:noProof/>
              </w:rPr>
              <w:t>Document purpose</w:t>
            </w:r>
            <w:r w:rsidR="00194FE6">
              <w:rPr>
                <w:noProof/>
                <w:webHidden/>
              </w:rPr>
              <w:tab/>
            </w:r>
            <w:r w:rsidR="00194FE6">
              <w:rPr>
                <w:noProof/>
                <w:webHidden/>
              </w:rPr>
              <w:fldChar w:fldCharType="begin"/>
            </w:r>
            <w:r w:rsidR="00194FE6">
              <w:rPr>
                <w:noProof/>
                <w:webHidden/>
              </w:rPr>
              <w:instrText xml:space="preserve"> PAGEREF _Toc464767892 \h </w:instrText>
            </w:r>
            <w:r w:rsidR="00194FE6">
              <w:rPr>
                <w:noProof/>
                <w:webHidden/>
              </w:rPr>
            </w:r>
            <w:r w:rsidR="00194FE6">
              <w:rPr>
                <w:noProof/>
                <w:webHidden/>
              </w:rPr>
              <w:fldChar w:fldCharType="separate"/>
            </w:r>
            <w:r w:rsidR="00194FE6">
              <w:rPr>
                <w:noProof/>
                <w:webHidden/>
              </w:rPr>
              <w:t>3</w:t>
            </w:r>
            <w:r w:rsidR="00194FE6">
              <w:rPr>
                <w:noProof/>
                <w:webHidden/>
              </w:rPr>
              <w:fldChar w:fldCharType="end"/>
            </w:r>
          </w:hyperlink>
        </w:p>
        <w:p w14:paraId="5296348C" w14:textId="6F9C5B40" w:rsidR="00194FE6" w:rsidRDefault="000C387A">
          <w:pPr>
            <w:pStyle w:val="TOC1"/>
            <w:tabs>
              <w:tab w:val="left" w:pos="440"/>
              <w:tab w:val="right" w:leader="dot" w:pos="9350"/>
            </w:tabs>
            <w:rPr>
              <w:rFonts w:eastAsiaTheme="minorEastAsia"/>
              <w:noProof/>
              <w:lang w:val="en-AU" w:eastAsia="zh-CN"/>
            </w:rPr>
          </w:pPr>
          <w:hyperlink w:anchor="_Toc464767893" w:history="1">
            <w:r w:rsidR="00194FE6" w:rsidRPr="003A2759">
              <w:rPr>
                <w:rStyle w:val="Hyperlink"/>
                <w:noProof/>
              </w:rPr>
              <w:t>2.</w:t>
            </w:r>
            <w:r w:rsidR="00194FE6">
              <w:rPr>
                <w:rFonts w:eastAsiaTheme="minorEastAsia"/>
                <w:noProof/>
                <w:lang w:val="en-AU" w:eastAsia="zh-CN"/>
              </w:rPr>
              <w:tab/>
            </w:r>
            <w:r w:rsidR="00194FE6" w:rsidRPr="003A2759">
              <w:rPr>
                <w:rStyle w:val="Hyperlink"/>
                <w:noProof/>
              </w:rPr>
              <w:t>Project Context</w:t>
            </w:r>
            <w:r w:rsidR="00194FE6">
              <w:rPr>
                <w:noProof/>
                <w:webHidden/>
              </w:rPr>
              <w:tab/>
            </w:r>
            <w:r w:rsidR="00194FE6">
              <w:rPr>
                <w:noProof/>
                <w:webHidden/>
              </w:rPr>
              <w:fldChar w:fldCharType="begin"/>
            </w:r>
            <w:r w:rsidR="00194FE6">
              <w:rPr>
                <w:noProof/>
                <w:webHidden/>
              </w:rPr>
              <w:instrText xml:space="preserve"> PAGEREF _Toc464767893 \h </w:instrText>
            </w:r>
            <w:r w:rsidR="00194FE6">
              <w:rPr>
                <w:noProof/>
                <w:webHidden/>
              </w:rPr>
            </w:r>
            <w:r w:rsidR="00194FE6">
              <w:rPr>
                <w:noProof/>
                <w:webHidden/>
              </w:rPr>
              <w:fldChar w:fldCharType="separate"/>
            </w:r>
            <w:r w:rsidR="00194FE6">
              <w:rPr>
                <w:noProof/>
                <w:webHidden/>
              </w:rPr>
              <w:t>3</w:t>
            </w:r>
            <w:r w:rsidR="00194FE6">
              <w:rPr>
                <w:noProof/>
                <w:webHidden/>
              </w:rPr>
              <w:fldChar w:fldCharType="end"/>
            </w:r>
          </w:hyperlink>
        </w:p>
        <w:p w14:paraId="676AC9B4" w14:textId="5C659837" w:rsidR="00194FE6" w:rsidRDefault="000C387A">
          <w:pPr>
            <w:pStyle w:val="TOC1"/>
            <w:tabs>
              <w:tab w:val="left" w:pos="660"/>
              <w:tab w:val="right" w:leader="dot" w:pos="9350"/>
            </w:tabs>
            <w:rPr>
              <w:rFonts w:eastAsiaTheme="minorEastAsia"/>
              <w:noProof/>
              <w:lang w:val="en-AU" w:eastAsia="zh-CN"/>
            </w:rPr>
          </w:pPr>
          <w:hyperlink w:anchor="_Toc464767894" w:history="1">
            <w:r w:rsidR="00194FE6" w:rsidRPr="003A2759">
              <w:rPr>
                <w:rStyle w:val="Hyperlink"/>
                <w:noProof/>
              </w:rPr>
              <w:t>1.1.</w:t>
            </w:r>
            <w:r w:rsidR="00194FE6">
              <w:rPr>
                <w:rFonts w:eastAsiaTheme="minorEastAsia"/>
                <w:noProof/>
                <w:lang w:val="en-AU" w:eastAsia="zh-CN"/>
              </w:rPr>
              <w:tab/>
            </w:r>
            <w:r w:rsidR="00194FE6" w:rsidRPr="003A2759">
              <w:rPr>
                <w:rStyle w:val="Hyperlink"/>
                <w:noProof/>
              </w:rPr>
              <w:t>Problem statement</w:t>
            </w:r>
            <w:r w:rsidR="00194FE6">
              <w:rPr>
                <w:noProof/>
                <w:webHidden/>
              </w:rPr>
              <w:tab/>
            </w:r>
            <w:r w:rsidR="00194FE6">
              <w:rPr>
                <w:noProof/>
                <w:webHidden/>
              </w:rPr>
              <w:fldChar w:fldCharType="begin"/>
            </w:r>
            <w:r w:rsidR="00194FE6">
              <w:rPr>
                <w:noProof/>
                <w:webHidden/>
              </w:rPr>
              <w:instrText xml:space="preserve"> PAGEREF _Toc464767894 \h </w:instrText>
            </w:r>
            <w:r w:rsidR="00194FE6">
              <w:rPr>
                <w:noProof/>
                <w:webHidden/>
              </w:rPr>
            </w:r>
            <w:r w:rsidR="00194FE6">
              <w:rPr>
                <w:noProof/>
                <w:webHidden/>
              </w:rPr>
              <w:fldChar w:fldCharType="separate"/>
            </w:r>
            <w:r w:rsidR="00194FE6">
              <w:rPr>
                <w:noProof/>
                <w:webHidden/>
              </w:rPr>
              <w:t>3</w:t>
            </w:r>
            <w:r w:rsidR="00194FE6">
              <w:rPr>
                <w:noProof/>
                <w:webHidden/>
              </w:rPr>
              <w:fldChar w:fldCharType="end"/>
            </w:r>
          </w:hyperlink>
        </w:p>
        <w:p w14:paraId="06C8FF59" w14:textId="408D5A76" w:rsidR="00194FE6" w:rsidRDefault="000C387A">
          <w:pPr>
            <w:pStyle w:val="TOC1"/>
            <w:tabs>
              <w:tab w:val="left" w:pos="660"/>
              <w:tab w:val="right" w:leader="dot" w:pos="9350"/>
            </w:tabs>
            <w:rPr>
              <w:rFonts w:eastAsiaTheme="minorEastAsia"/>
              <w:noProof/>
              <w:lang w:val="en-AU" w:eastAsia="zh-CN"/>
            </w:rPr>
          </w:pPr>
          <w:hyperlink w:anchor="_Toc464767895" w:history="1">
            <w:r w:rsidR="00194FE6" w:rsidRPr="003A2759">
              <w:rPr>
                <w:rStyle w:val="Hyperlink"/>
                <w:noProof/>
              </w:rPr>
              <w:t>1.2.</w:t>
            </w:r>
            <w:r w:rsidR="00194FE6">
              <w:rPr>
                <w:rFonts w:eastAsiaTheme="minorEastAsia"/>
                <w:noProof/>
                <w:lang w:val="en-AU" w:eastAsia="zh-CN"/>
              </w:rPr>
              <w:tab/>
            </w:r>
            <w:r w:rsidR="00194FE6" w:rsidRPr="003A2759">
              <w:rPr>
                <w:rStyle w:val="Hyperlink"/>
                <w:noProof/>
              </w:rPr>
              <w:t>Object</w:t>
            </w:r>
            <w:r w:rsidR="00194FE6" w:rsidRPr="003A2759">
              <w:rPr>
                <w:rStyle w:val="Hyperlink"/>
                <w:noProof/>
              </w:rPr>
              <w:t>i</w:t>
            </w:r>
            <w:r w:rsidR="00194FE6" w:rsidRPr="003A2759">
              <w:rPr>
                <w:rStyle w:val="Hyperlink"/>
                <w:noProof/>
              </w:rPr>
              <w:t>ves</w:t>
            </w:r>
            <w:r w:rsidR="00194FE6">
              <w:rPr>
                <w:noProof/>
                <w:webHidden/>
              </w:rPr>
              <w:tab/>
            </w:r>
            <w:r w:rsidR="00194FE6">
              <w:rPr>
                <w:noProof/>
                <w:webHidden/>
              </w:rPr>
              <w:fldChar w:fldCharType="begin"/>
            </w:r>
            <w:r w:rsidR="00194FE6">
              <w:rPr>
                <w:noProof/>
                <w:webHidden/>
              </w:rPr>
              <w:instrText xml:space="preserve"> PAGEREF _Toc464767895 \h </w:instrText>
            </w:r>
            <w:r w:rsidR="00194FE6">
              <w:rPr>
                <w:noProof/>
                <w:webHidden/>
              </w:rPr>
            </w:r>
            <w:r w:rsidR="00194FE6">
              <w:rPr>
                <w:noProof/>
                <w:webHidden/>
              </w:rPr>
              <w:fldChar w:fldCharType="separate"/>
            </w:r>
            <w:r w:rsidR="00194FE6">
              <w:rPr>
                <w:noProof/>
                <w:webHidden/>
              </w:rPr>
              <w:t>5</w:t>
            </w:r>
            <w:r w:rsidR="00194FE6">
              <w:rPr>
                <w:noProof/>
                <w:webHidden/>
              </w:rPr>
              <w:fldChar w:fldCharType="end"/>
            </w:r>
          </w:hyperlink>
        </w:p>
        <w:p w14:paraId="67F89D98" w14:textId="09D42A9A" w:rsidR="00194FE6" w:rsidRDefault="000C387A">
          <w:pPr>
            <w:pStyle w:val="TOC1"/>
            <w:tabs>
              <w:tab w:val="left" w:pos="660"/>
              <w:tab w:val="right" w:leader="dot" w:pos="9350"/>
            </w:tabs>
            <w:rPr>
              <w:rFonts w:eastAsiaTheme="minorEastAsia"/>
              <w:noProof/>
              <w:lang w:val="en-AU" w:eastAsia="zh-CN"/>
            </w:rPr>
          </w:pPr>
          <w:hyperlink w:anchor="_Toc464767896" w:history="1">
            <w:r w:rsidR="00194FE6" w:rsidRPr="003A2759">
              <w:rPr>
                <w:rStyle w:val="Hyperlink"/>
                <w:noProof/>
              </w:rPr>
              <w:t>1.3.</w:t>
            </w:r>
            <w:r w:rsidR="00194FE6">
              <w:rPr>
                <w:rFonts w:eastAsiaTheme="minorEastAsia"/>
                <w:noProof/>
                <w:lang w:val="en-AU" w:eastAsia="zh-CN"/>
              </w:rPr>
              <w:tab/>
            </w:r>
            <w:r w:rsidR="00194FE6" w:rsidRPr="003A2759">
              <w:rPr>
                <w:rStyle w:val="Hyperlink"/>
                <w:noProof/>
              </w:rPr>
              <w:t>Stakeholders and their interests</w:t>
            </w:r>
            <w:r w:rsidR="00194FE6">
              <w:rPr>
                <w:noProof/>
                <w:webHidden/>
              </w:rPr>
              <w:tab/>
            </w:r>
            <w:r w:rsidR="00194FE6">
              <w:rPr>
                <w:noProof/>
                <w:webHidden/>
              </w:rPr>
              <w:fldChar w:fldCharType="begin"/>
            </w:r>
            <w:r w:rsidR="00194FE6">
              <w:rPr>
                <w:noProof/>
                <w:webHidden/>
              </w:rPr>
              <w:instrText xml:space="preserve"> PAGEREF _Toc464767896 \h </w:instrText>
            </w:r>
            <w:r w:rsidR="00194FE6">
              <w:rPr>
                <w:noProof/>
                <w:webHidden/>
              </w:rPr>
            </w:r>
            <w:r w:rsidR="00194FE6">
              <w:rPr>
                <w:noProof/>
                <w:webHidden/>
              </w:rPr>
              <w:fldChar w:fldCharType="separate"/>
            </w:r>
            <w:r w:rsidR="00194FE6">
              <w:rPr>
                <w:noProof/>
                <w:webHidden/>
              </w:rPr>
              <w:t>5</w:t>
            </w:r>
            <w:r w:rsidR="00194FE6">
              <w:rPr>
                <w:noProof/>
                <w:webHidden/>
              </w:rPr>
              <w:fldChar w:fldCharType="end"/>
            </w:r>
          </w:hyperlink>
        </w:p>
        <w:p w14:paraId="47C2CD20" w14:textId="2B72FF3B" w:rsidR="00194FE6" w:rsidRDefault="000C387A">
          <w:pPr>
            <w:pStyle w:val="TOC1"/>
            <w:tabs>
              <w:tab w:val="left" w:pos="660"/>
              <w:tab w:val="right" w:leader="dot" w:pos="9350"/>
            </w:tabs>
            <w:rPr>
              <w:rFonts w:eastAsiaTheme="minorEastAsia"/>
              <w:noProof/>
              <w:lang w:val="en-AU" w:eastAsia="zh-CN"/>
            </w:rPr>
          </w:pPr>
          <w:hyperlink w:anchor="_Toc464767897" w:history="1">
            <w:r w:rsidR="00194FE6" w:rsidRPr="003A2759">
              <w:rPr>
                <w:rStyle w:val="Hyperlink"/>
                <w:noProof/>
              </w:rPr>
              <w:t>1.4.</w:t>
            </w:r>
            <w:r w:rsidR="00194FE6">
              <w:rPr>
                <w:rFonts w:eastAsiaTheme="minorEastAsia"/>
                <w:noProof/>
                <w:lang w:val="en-AU" w:eastAsia="zh-CN"/>
              </w:rPr>
              <w:tab/>
            </w:r>
            <w:r w:rsidR="00194FE6" w:rsidRPr="003A2759">
              <w:rPr>
                <w:rStyle w:val="Hyperlink"/>
                <w:noProof/>
              </w:rPr>
              <w:t>User narratives</w:t>
            </w:r>
            <w:r w:rsidR="00194FE6">
              <w:rPr>
                <w:noProof/>
                <w:webHidden/>
              </w:rPr>
              <w:tab/>
            </w:r>
            <w:r w:rsidR="00194FE6">
              <w:rPr>
                <w:noProof/>
                <w:webHidden/>
              </w:rPr>
              <w:fldChar w:fldCharType="begin"/>
            </w:r>
            <w:r w:rsidR="00194FE6">
              <w:rPr>
                <w:noProof/>
                <w:webHidden/>
              </w:rPr>
              <w:instrText xml:space="preserve"> PAGEREF _Toc464767897 \h </w:instrText>
            </w:r>
            <w:r w:rsidR="00194FE6">
              <w:rPr>
                <w:noProof/>
                <w:webHidden/>
              </w:rPr>
            </w:r>
            <w:r w:rsidR="00194FE6">
              <w:rPr>
                <w:noProof/>
                <w:webHidden/>
              </w:rPr>
              <w:fldChar w:fldCharType="separate"/>
            </w:r>
            <w:r w:rsidR="00194FE6">
              <w:rPr>
                <w:noProof/>
                <w:webHidden/>
              </w:rPr>
              <w:t>6</w:t>
            </w:r>
            <w:r w:rsidR="00194FE6">
              <w:rPr>
                <w:noProof/>
                <w:webHidden/>
              </w:rPr>
              <w:fldChar w:fldCharType="end"/>
            </w:r>
          </w:hyperlink>
        </w:p>
        <w:p w14:paraId="17441699" w14:textId="75B6577E" w:rsidR="00194FE6" w:rsidRDefault="000C387A">
          <w:pPr>
            <w:pStyle w:val="TOC2"/>
            <w:tabs>
              <w:tab w:val="right" w:leader="dot" w:pos="9350"/>
            </w:tabs>
            <w:rPr>
              <w:rFonts w:eastAsiaTheme="minorEastAsia"/>
              <w:noProof/>
              <w:lang w:val="en-AU" w:eastAsia="zh-CN"/>
            </w:rPr>
          </w:pPr>
          <w:hyperlink w:anchor="_Toc464767898" w:history="1">
            <w:r w:rsidR="00194FE6" w:rsidRPr="003A2759">
              <w:rPr>
                <w:rStyle w:val="Hyperlink"/>
                <w:noProof/>
              </w:rPr>
              <w:t>User Scenarios</w:t>
            </w:r>
            <w:r w:rsidR="00194FE6">
              <w:rPr>
                <w:noProof/>
                <w:webHidden/>
              </w:rPr>
              <w:tab/>
            </w:r>
            <w:r w:rsidR="00194FE6">
              <w:rPr>
                <w:noProof/>
                <w:webHidden/>
              </w:rPr>
              <w:fldChar w:fldCharType="begin"/>
            </w:r>
            <w:r w:rsidR="00194FE6">
              <w:rPr>
                <w:noProof/>
                <w:webHidden/>
              </w:rPr>
              <w:instrText xml:space="preserve"> PAGEREF _Toc464767898 \h </w:instrText>
            </w:r>
            <w:r w:rsidR="00194FE6">
              <w:rPr>
                <w:noProof/>
                <w:webHidden/>
              </w:rPr>
            </w:r>
            <w:r w:rsidR="00194FE6">
              <w:rPr>
                <w:noProof/>
                <w:webHidden/>
              </w:rPr>
              <w:fldChar w:fldCharType="separate"/>
            </w:r>
            <w:r w:rsidR="00194FE6">
              <w:rPr>
                <w:noProof/>
                <w:webHidden/>
              </w:rPr>
              <w:t>8</w:t>
            </w:r>
            <w:r w:rsidR="00194FE6">
              <w:rPr>
                <w:noProof/>
                <w:webHidden/>
              </w:rPr>
              <w:fldChar w:fldCharType="end"/>
            </w:r>
          </w:hyperlink>
        </w:p>
        <w:p w14:paraId="2A23BA7C" w14:textId="6F476D8A" w:rsidR="00194FE6" w:rsidRDefault="000C387A">
          <w:pPr>
            <w:pStyle w:val="TOC1"/>
            <w:tabs>
              <w:tab w:val="left" w:pos="660"/>
              <w:tab w:val="right" w:leader="dot" w:pos="9350"/>
            </w:tabs>
            <w:rPr>
              <w:rFonts w:eastAsiaTheme="minorEastAsia"/>
              <w:noProof/>
              <w:lang w:val="en-AU" w:eastAsia="zh-CN"/>
            </w:rPr>
          </w:pPr>
          <w:hyperlink w:anchor="_Toc464767899" w:history="1">
            <w:r w:rsidR="00194FE6" w:rsidRPr="003A2759">
              <w:rPr>
                <w:rStyle w:val="Hyperlink"/>
                <w:noProof/>
              </w:rPr>
              <w:t>1.1.</w:t>
            </w:r>
            <w:r w:rsidR="00194FE6">
              <w:rPr>
                <w:rFonts w:eastAsiaTheme="minorEastAsia"/>
                <w:noProof/>
                <w:lang w:val="en-AU" w:eastAsia="zh-CN"/>
              </w:rPr>
              <w:tab/>
            </w:r>
            <w:r w:rsidR="00194FE6" w:rsidRPr="003A2759">
              <w:rPr>
                <w:rStyle w:val="Hyperlink"/>
                <w:noProof/>
              </w:rPr>
              <w:t>Quality requirements</w:t>
            </w:r>
            <w:r w:rsidR="00194FE6">
              <w:rPr>
                <w:noProof/>
                <w:webHidden/>
              </w:rPr>
              <w:tab/>
            </w:r>
            <w:r w:rsidR="00194FE6">
              <w:rPr>
                <w:noProof/>
                <w:webHidden/>
              </w:rPr>
              <w:fldChar w:fldCharType="begin"/>
            </w:r>
            <w:r w:rsidR="00194FE6">
              <w:rPr>
                <w:noProof/>
                <w:webHidden/>
              </w:rPr>
              <w:instrText xml:space="preserve"> PAGEREF _Toc464767899 \h </w:instrText>
            </w:r>
            <w:r w:rsidR="00194FE6">
              <w:rPr>
                <w:noProof/>
                <w:webHidden/>
              </w:rPr>
            </w:r>
            <w:r w:rsidR="00194FE6">
              <w:rPr>
                <w:noProof/>
                <w:webHidden/>
              </w:rPr>
              <w:fldChar w:fldCharType="separate"/>
            </w:r>
            <w:r w:rsidR="00194FE6">
              <w:rPr>
                <w:noProof/>
                <w:webHidden/>
              </w:rPr>
              <w:t>11</w:t>
            </w:r>
            <w:r w:rsidR="00194FE6">
              <w:rPr>
                <w:noProof/>
                <w:webHidden/>
              </w:rPr>
              <w:fldChar w:fldCharType="end"/>
            </w:r>
          </w:hyperlink>
        </w:p>
        <w:p w14:paraId="37B5E4CA" w14:textId="22422F36" w:rsidR="00194FE6" w:rsidRDefault="000C387A">
          <w:pPr>
            <w:pStyle w:val="TOC1"/>
            <w:tabs>
              <w:tab w:val="left" w:pos="660"/>
              <w:tab w:val="right" w:leader="dot" w:pos="9350"/>
            </w:tabs>
            <w:rPr>
              <w:rFonts w:eastAsiaTheme="minorEastAsia"/>
              <w:noProof/>
              <w:lang w:val="en-AU" w:eastAsia="zh-CN"/>
            </w:rPr>
          </w:pPr>
          <w:hyperlink w:anchor="_Toc464767900" w:history="1">
            <w:r w:rsidR="00194FE6" w:rsidRPr="003A2759">
              <w:rPr>
                <w:rStyle w:val="Hyperlink"/>
                <w:noProof/>
              </w:rPr>
              <w:t>1.2.</w:t>
            </w:r>
            <w:r w:rsidR="00194FE6">
              <w:rPr>
                <w:rFonts w:eastAsiaTheme="minorEastAsia"/>
                <w:noProof/>
                <w:lang w:val="en-AU" w:eastAsia="zh-CN"/>
              </w:rPr>
              <w:tab/>
            </w:r>
            <w:r w:rsidR="00194FE6" w:rsidRPr="003A2759">
              <w:rPr>
                <w:rStyle w:val="Hyperlink"/>
                <w:noProof/>
              </w:rPr>
              <w:t>Project risks and constraint</w:t>
            </w:r>
            <w:r w:rsidR="00194FE6">
              <w:rPr>
                <w:noProof/>
                <w:webHidden/>
              </w:rPr>
              <w:tab/>
            </w:r>
            <w:r w:rsidR="00194FE6">
              <w:rPr>
                <w:noProof/>
                <w:webHidden/>
              </w:rPr>
              <w:fldChar w:fldCharType="begin"/>
            </w:r>
            <w:r w:rsidR="00194FE6">
              <w:rPr>
                <w:noProof/>
                <w:webHidden/>
              </w:rPr>
              <w:instrText xml:space="preserve"> PAGEREF _Toc464767900 \h </w:instrText>
            </w:r>
            <w:r w:rsidR="00194FE6">
              <w:rPr>
                <w:noProof/>
                <w:webHidden/>
              </w:rPr>
            </w:r>
            <w:r w:rsidR="00194FE6">
              <w:rPr>
                <w:noProof/>
                <w:webHidden/>
              </w:rPr>
              <w:fldChar w:fldCharType="separate"/>
            </w:r>
            <w:r w:rsidR="00194FE6">
              <w:rPr>
                <w:noProof/>
                <w:webHidden/>
              </w:rPr>
              <w:t>11</w:t>
            </w:r>
            <w:r w:rsidR="00194FE6">
              <w:rPr>
                <w:noProof/>
                <w:webHidden/>
              </w:rPr>
              <w:fldChar w:fldCharType="end"/>
            </w:r>
          </w:hyperlink>
        </w:p>
        <w:p w14:paraId="5816E6A2" w14:textId="6019E9A1" w:rsidR="00194FE6" w:rsidRDefault="000C387A">
          <w:pPr>
            <w:pStyle w:val="TOC1"/>
            <w:tabs>
              <w:tab w:val="left" w:pos="440"/>
              <w:tab w:val="right" w:leader="dot" w:pos="9350"/>
            </w:tabs>
            <w:rPr>
              <w:rFonts w:eastAsiaTheme="minorEastAsia"/>
              <w:noProof/>
              <w:lang w:val="en-AU" w:eastAsia="zh-CN"/>
            </w:rPr>
          </w:pPr>
          <w:hyperlink w:anchor="_Toc464767901" w:history="1">
            <w:r w:rsidR="00194FE6" w:rsidRPr="003A2759">
              <w:rPr>
                <w:rStyle w:val="Hyperlink"/>
                <w:noProof/>
              </w:rPr>
              <w:t>3.</w:t>
            </w:r>
            <w:r w:rsidR="00194FE6">
              <w:rPr>
                <w:rFonts w:eastAsiaTheme="minorEastAsia"/>
                <w:noProof/>
                <w:lang w:val="en-AU" w:eastAsia="zh-CN"/>
              </w:rPr>
              <w:tab/>
            </w:r>
            <w:r w:rsidR="00194FE6" w:rsidRPr="003A2759">
              <w:rPr>
                <w:rStyle w:val="Hyperlink"/>
                <w:noProof/>
              </w:rPr>
              <w:t>Conceptual Architecture</w:t>
            </w:r>
            <w:r w:rsidR="00194FE6">
              <w:rPr>
                <w:noProof/>
                <w:webHidden/>
              </w:rPr>
              <w:tab/>
            </w:r>
            <w:r w:rsidR="00194FE6">
              <w:rPr>
                <w:noProof/>
                <w:webHidden/>
              </w:rPr>
              <w:fldChar w:fldCharType="begin"/>
            </w:r>
            <w:r w:rsidR="00194FE6">
              <w:rPr>
                <w:noProof/>
                <w:webHidden/>
              </w:rPr>
              <w:instrText xml:space="preserve"> PAGEREF _Toc464767901 \h </w:instrText>
            </w:r>
            <w:r w:rsidR="00194FE6">
              <w:rPr>
                <w:noProof/>
                <w:webHidden/>
              </w:rPr>
            </w:r>
            <w:r w:rsidR="00194FE6">
              <w:rPr>
                <w:noProof/>
                <w:webHidden/>
              </w:rPr>
              <w:fldChar w:fldCharType="separate"/>
            </w:r>
            <w:r w:rsidR="00194FE6">
              <w:rPr>
                <w:noProof/>
                <w:webHidden/>
              </w:rPr>
              <w:t>13</w:t>
            </w:r>
            <w:r w:rsidR="00194FE6">
              <w:rPr>
                <w:noProof/>
                <w:webHidden/>
              </w:rPr>
              <w:fldChar w:fldCharType="end"/>
            </w:r>
          </w:hyperlink>
        </w:p>
        <w:p w14:paraId="019AB91C" w14:textId="5D24BC79" w:rsidR="00194FE6" w:rsidRDefault="000C387A">
          <w:pPr>
            <w:pStyle w:val="TOC1"/>
            <w:tabs>
              <w:tab w:val="left" w:pos="440"/>
              <w:tab w:val="right" w:leader="dot" w:pos="9350"/>
            </w:tabs>
            <w:rPr>
              <w:rFonts w:eastAsiaTheme="minorEastAsia"/>
              <w:noProof/>
              <w:lang w:val="en-AU" w:eastAsia="zh-CN"/>
            </w:rPr>
          </w:pPr>
          <w:hyperlink w:anchor="_Toc464767902" w:history="1">
            <w:r w:rsidR="00194FE6" w:rsidRPr="003A2759">
              <w:rPr>
                <w:rStyle w:val="Hyperlink"/>
                <w:noProof/>
              </w:rPr>
              <w:t>4.</w:t>
            </w:r>
            <w:r w:rsidR="00194FE6">
              <w:rPr>
                <w:rFonts w:eastAsiaTheme="minorEastAsia"/>
                <w:noProof/>
                <w:lang w:val="en-AU" w:eastAsia="zh-CN"/>
              </w:rPr>
              <w:tab/>
            </w:r>
            <w:r w:rsidR="00194FE6" w:rsidRPr="003A2759">
              <w:rPr>
                <w:rStyle w:val="Hyperlink"/>
                <w:noProof/>
              </w:rPr>
              <w:t>Execution Architecture</w:t>
            </w:r>
            <w:r w:rsidR="00194FE6">
              <w:rPr>
                <w:noProof/>
                <w:webHidden/>
              </w:rPr>
              <w:tab/>
            </w:r>
            <w:r w:rsidR="00194FE6">
              <w:rPr>
                <w:noProof/>
                <w:webHidden/>
              </w:rPr>
              <w:fldChar w:fldCharType="begin"/>
            </w:r>
            <w:r w:rsidR="00194FE6">
              <w:rPr>
                <w:noProof/>
                <w:webHidden/>
              </w:rPr>
              <w:instrText xml:space="preserve"> PAGEREF _Toc464767902 \h </w:instrText>
            </w:r>
            <w:r w:rsidR="00194FE6">
              <w:rPr>
                <w:noProof/>
                <w:webHidden/>
              </w:rPr>
            </w:r>
            <w:r w:rsidR="00194FE6">
              <w:rPr>
                <w:noProof/>
                <w:webHidden/>
              </w:rPr>
              <w:fldChar w:fldCharType="separate"/>
            </w:r>
            <w:r w:rsidR="00194FE6">
              <w:rPr>
                <w:noProof/>
                <w:webHidden/>
              </w:rPr>
              <w:t>15</w:t>
            </w:r>
            <w:r w:rsidR="00194FE6">
              <w:rPr>
                <w:noProof/>
                <w:webHidden/>
              </w:rPr>
              <w:fldChar w:fldCharType="end"/>
            </w:r>
          </w:hyperlink>
        </w:p>
        <w:p w14:paraId="27BC1C00" w14:textId="655F58E1" w:rsidR="00194FE6" w:rsidRDefault="000C387A">
          <w:pPr>
            <w:pStyle w:val="TOC1"/>
            <w:tabs>
              <w:tab w:val="left" w:pos="440"/>
              <w:tab w:val="right" w:leader="dot" w:pos="9350"/>
            </w:tabs>
            <w:rPr>
              <w:rFonts w:eastAsiaTheme="minorEastAsia"/>
              <w:noProof/>
              <w:lang w:val="en-AU" w:eastAsia="zh-CN"/>
            </w:rPr>
          </w:pPr>
          <w:hyperlink w:anchor="_Toc464767903" w:history="1">
            <w:r w:rsidR="00194FE6" w:rsidRPr="003A2759">
              <w:rPr>
                <w:rStyle w:val="Hyperlink"/>
                <w:noProof/>
              </w:rPr>
              <w:t>5.</w:t>
            </w:r>
            <w:r w:rsidR="00194FE6">
              <w:rPr>
                <w:rFonts w:eastAsiaTheme="minorEastAsia"/>
                <w:noProof/>
                <w:lang w:val="en-AU" w:eastAsia="zh-CN"/>
              </w:rPr>
              <w:tab/>
            </w:r>
            <w:r w:rsidR="00194FE6" w:rsidRPr="003A2759">
              <w:rPr>
                <w:rStyle w:val="Hyperlink"/>
                <w:noProof/>
              </w:rPr>
              <w:t>Implementation Architecture</w:t>
            </w:r>
            <w:r w:rsidR="00194FE6">
              <w:rPr>
                <w:noProof/>
                <w:webHidden/>
              </w:rPr>
              <w:tab/>
            </w:r>
            <w:r w:rsidR="00194FE6">
              <w:rPr>
                <w:noProof/>
                <w:webHidden/>
              </w:rPr>
              <w:fldChar w:fldCharType="begin"/>
            </w:r>
            <w:r w:rsidR="00194FE6">
              <w:rPr>
                <w:noProof/>
                <w:webHidden/>
              </w:rPr>
              <w:instrText xml:space="preserve"> PAGEREF _Toc464767903 \h </w:instrText>
            </w:r>
            <w:r w:rsidR="00194FE6">
              <w:rPr>
                <w:noProof/>
                <w:webHidden/>
              </w:rPr>
            </w:r>
            <w:r w:rsidR="00194FE6">
              <w:rPr>
                <w:noProof/>
                <w:webHidden/>
              </w:rPr>
              <w:fldChar w:fldCharType="separate"/>
            </w:r>
            <w:r w:rsidR="00194FE6">
              <w:rPr>
                <w:noProof/>
                <w:webHidden/>
              </w:rPr>
              <w:t>16</w:t>
            </w:r>
            <w:r w:rsidR="00194FE6">
              <w:rPr>
                <w:noProof/>
                <w:webHidden/>
              </w:rPr>
              <w:fldChar w:fldCharType="end"/>
            </w:r>
          </w:hyperlink>
        </w:p>
        <w:p w14:paraId="768AE1A6" w14:textId="15E1914C" w:rsidR="00194FE6" w:rsidRDefault="000C387A">
          <w:pPr>
            <w:pStyle w:val="TOC2"/>
            <w:tabs>
              <w:tab w:val="right" w:leader="dot" w:pos="9350"/>
            </w:tabs>
            <w:rPr>
              <w:rFonts w:eastAsiaTheme="minorEastAsia"/>
              <w:noProof/>
              <w:lang w:val="en-AU" w:eastAsia="zh-CN"/>
            </w:rPr>
          </w:pPr>
          <w:hyperlink w:anchor="_Toc464767904" w:history="1">
            <w:r w:rsidR="00194FE6" w:rsidRPr="003A2759">
              <w:rPr>
                <w:rStyle w:val="Hyperlink"/>
                <w:noProof/>
              </w:rPr>
              <w:t>5.1 Initial Implementation Architecture:</w:t>
            </w:r>
            <w:r w:rsidR="00194FE6">
              <w:rPr>
                <w:noProof/>
                <w:webHidden/>
              </w:rPr>
              <w:tab/>
            </w:r>
            <w:r w:rsidR="00194FE6">
              <w:rPr>
                <w:noProof/>
                <w:webHidden/>
              </w:rPr>
              <w:fldChar w:fldCharType="begin"/>
            </w:r>
            <w:r w:rsidR="00194FE6">
              <w:rPr>
                <w:noProof/>
                <w:webHidden/>
              </w:rPr>
              <w:instrText xml:space="preserve"> PAGEREF _Toc464767904 \h </w:instrText>
            </w:r>
            <w:r w:rsidR="00194FE6">
              <w:rPr>
                <w:noProof/>
                <w:webHidden/>
              </w:rPr>
            </w:r>
            <w:r w:rsidR="00194FE6">
              <w:rPr>
                <w:noProof/>
                <w:webHidden/>
              </w:rPr>
              <w:fldChar w:fldCharType="separate"/>
            </w:r>
            <w:r w:rsidR="00194FE6">
              <w:rPr>
                <w:noProof/>
                <w:webHidden/>
              </w:rPr>
              <w:t>16</w:t>
            </w:r>
            <w:r w:rsidR="00194FE6">
              <w:rPr>
                <w:noProof/>
                <w:webHidden/>
              </w:rPr>
              <w:fldChar w:fldCharType="end"/>
            </w:r>
          </w:hyperlink>
        </w:p>
        <w:p w14:paraId="48FF84BE" w14:textId="098FD71F" w:rsidR="00194FE6" w:rsidRDefault="000C387A">
          <w:pPr>
            <w:pStyle w:val="TOC2"/>
            <w:tabs>
              <w:tab w:val="right" w:leader="dot" w:pos="9350"/>
            </w:tabs>
            <w:rPr>
              <w:rFonts w:eastAsiaTheme="minorEastAsia"/>
              <w:noProof/>
              <w:lang w:val="en-AU" w:eastAsia="zh-CN"/>
            </w:rPr>
          </w:pPr>
          <w:hyperlink w:anchor="_Toc464767905" w:history="1">
            <w:r w:rsidR="00194FE6" w:rsidRPr="003A2759">
              <w:rPr>
                <w:rStyle w:val="Hyperlink"/>
                <w:noProof/>
              </w:rPr>
              <w:t>5.2 Final Implementation Architecture:</w:t>
            </w:r>
            <w:r w:rsidR="00194FE6">
              <w:rPr>
                <w:noProof/>
                <w:webHidden/>
              </w:rPr>
              <w:tab/>
            </w:r>
            <w:r w:rsidR="00194FE6">
              <w:rPr>
                <w:noProof/>
                <w:webHidden/>
              </w:rPr>
              <w:fldChar w:fldCharType="begin"/>
            </w:r>
            <w:r w:rsidR="00194FE6">
              <w:rPr>
                <w:noProof/>
                <w:webHidden/>
              </w:rPr>
              <w:instrText xml:space="preserve"> PAGEREF _Toc464767905 \h </w:instrText>
            </w:r>
            <w:r w:rsidR="00194FE6">
              <w:rPr>
                <w:noProof/>
                <w:webHidden/>
              </w:rPr>
            </w:r>
            <w:r w:rsidR="00194FE6">
              <w:rPr>
                <w:noProof/>
                <w:webHidden/>
              </w:rPr>
              <w:fldChar w:fldCharType="separate"/>
            </w:r>
            <w:r w:rsidR="00194FE6">
              <w:rPr>
                <w:noProof/>
                <w:webHidden/>
              </w:rPr>
              <w:t>17</w:t>
            </w:r>
            <w:r w:rsidR="00194FE6">
              <w:rPr>
                <w:noProof/>
                <w:webHidden/>
              </w:rPr>
              <w:fldChar w:fldCharType="end"/>
            </w:r>
          </w:hyperlink>
        </w:p>
        <w:p w14:paraId="0D9450C2" w14:textId="6E3C70D0" w:rsidR="00194FE6" w:rsidRDefault="000C387A">
          <w:pPr>
            <w:pStyle w:val="TOC1"/>
            <w:tabs>
              <w:tab w:val="left" w:pos="440"/>
              <w:tab w:val="right" w:leader="dot" w:pos="9350"/>
            </w:tabs>
            <w:rPr>
              <w:rFonts w:eastAsiaTheme="minorEastAsia"/>
              <w:noProof/>
              <w:lang w:val="en-AU" w:eastAsia="zh-CN"/>
            </w:rPr>
          </w:pPr>
          <w:hyperlink w:anchor="_Toc464767906" w:history="1">
            <w:r w:rsidR="00194FE6" w:rsidRPr="003A2759">
              <w:rPr>
                <w:rStyle w:val="Hyperlink"/>
                <w:noProof/>
              </w:rPr>
              <w:t>6.</w:t>
            </w:r>
            <w:r w:rsidR="00194FE6">
              <w:rPr>
                <w:rFonts w:eastAsiaTheme="minorEastAsia"/>
                <w:noProof/>
                <w:lang w:val="en-AU" w:eastAsia="zh-CN"/>
              </w:rPr>
              <w:tab/>
            </w:r>
            <w:r w:rsidR="00194FE6" w:rsidRPr="003A2759">
              <w:rPr>
                <w:rStyle w:val="Hyperlink"/>
                <w:noProof/>
              </w:rPr>
              <w:t>Rationale</w:t>
            </w:r>
            <w:r w:rsidR="00194FE6">
              <w:rPr>
                <w:noProof/>
                <w:webHidden/>
              </w:rPr>
              <w:tab/>
            </w:r>
            <w:r w:rsidR="00194FE6">
              <w:rPr>
                <w:noProof/>
                <w:webHidden/>
              </w:rPr>
              <w:fldChar w:fldCharType="begin"/>
            </w:r>
            <w:r w:rsidR="00194FE6">
              <w:rPr>
                <w:noProof/>
                <w:webHidden/>
              </w:rPr>
              <w:instrText xml:space="preserve"> PAGEREF _Toc464767906 \h </w:instrText>
            </w:r>
            <w:r w:rsidR="00194FE6">
              <w:rPr>
                <w:noProof/>
                <w:webHidden/>
              </w:rPr>
            </w:r>
            <w:r w:rsidR="00194FE6">
              <w:rPr>
                <w:noProof/>
                <w:webHidden/>
              </w:rPr>
              <w:fldChar w:fldCharType="separate"/>
            </w:r>
            <w:r w:rsidR="00194FE6">
              <w:rPr>
                <w:noProof/>
                <w:webHidden/>
              </w:rPr>
              <w:t>19</w:t>
            </w:r>
            <w:r w:rsidR="00194FE6">
              <w:rPr>
                <w:noProof/>
                <w:webHidden/>
              </w:rPr>
              <w:fldChar w:fldCharType="end"/>
            </w:r>
          </w:hyperlink>
        </w:p>
        <w:p w14:paraId="0DEACCE4" w14:textId="1FC0D061" w:rsidR="00194FE6" w:rsidRDefault="000C387A">
          <w:pPr>
            <w:pStyle w:val="TOC1"/>
            <w:tabs>
              <w:tab w:val="left" w:pos="440"/>
              <w:tab w:val="right" w:leader="dot" w:pos="9350"/>
            </w:tabs>
            <w:rPr>
              <w:rFonts w:eastAsiaTheme="minorEastAsia"/>
              <w:noProof/>
              <w:lang w:val="en-AU" w:eastAsia="zh-CN"/>
            </w:rPr>
          </w:pPr>
          <w:hyperlink w:anchor="_Toc464767907" w:history="1">
            <w:r w:rsidR="00194FE6" w:rsidRPr="003A2759">
              <w:rPr>
                <w:rStyle w:val="Hyperlink"/>
                <w:noProof/>
              </w:rPr>
              <w:t>7.</w:t>
            </w:r>
            <w:r w:rsidR="00194FE6">
              <w:rPr>
                <w:rFonts w:eastAsiaTheme="minorEastAsia"/>
                <w:noProof/>
                <w:lang w:val="en-AU" w:eastAsia="zh-CN"/>
              </w:rPr>
              <w:tab/>
            </w:r>
            <w:r w:rsidR="00194FE6" w:rsidRPr="003A2759">
              <w:rPr>
                <w:rStyle w:val="Hyperlink"/>
                <w:noProof/>
              </w:rPr>
              <w:t>Evaluation</w:t>
            </w:r>
            <w:r w:rsidR="00194FE6">
              <w:rPr>
                <w:noProof/>
                <w:webHidden/>
              </w:rPr>
              <w:tab/>
            </w:r>
            <w:r w:rsidR="00194FE6">
              <w:rPr>
                <w:noProof/>
                <w:webHidden/>
              </w:rPr>
              <w:fldChar w:fldCharType="begin"/>
            </w:r>
            <w:r w:rsidR="00194FE6">
              <w:rPr>
                <w:noProof/>
                <w:webHidden/>
              </w:rPr>
              <w:instrText xml:space="preserve"> PAGEREF _Toc464767907 \h </w:instrText>
            </w:r>
            <w:r w:rsidR="00194FE6">
              <w:rPr>
                <w:noProof/>
                <w:webHidden/>
              </w:rPr>
            </w:r>
            <w:r w:rsidR="00194FE6">
              <w:rPr>
                <w:noProof/>
                <w:webHidden/>
              </w:rPr>
              <w:fldChar w:fldCharType="separate"/>
            </w:r>
            <w:r w:rsidR="00194FE6">
              <w:rPr>
                <w:noProof/>
                <w:webHidden/>
              </w:rPr>
              <w:t>19</w:t>
            </w:r>
            <w:r w:rsidR="00194FE6">
              <w:rPr>
                <w:noProof/>
                <w:webHidden/>
              </w:rPr>
              <w:fldChar w:fldCharType="end"/>
            </w:r>
          </w:hyperlink>
        </w:p>
        <w:p w14:paraId="54706BC1" w14:textId="7392C705" w:rsidR="00065A1E" w:rsidRDefault="00065A1E" w:rsidP="005F48A5">
          <w:pPr>
            <w:spacing w:line="360" w:lineRule="auto"/>
          </w:pPr>
          <w:r>
            <w:rPr>
              <w:b/>
              <w:bCs/>
              <w:noProof/>
            </w:rPr>
            <w:fldChar w:fldCharType="end"/>
          </w:r>
        </w:p>
      </w:sdtContent>
    </w:sdt>
    <w:p w14:paraId="6BC28EBD" w14:textId="77777777" w:rsidR="00065A1E" w:rsidRPr="00460849" w:rsidRDefault="00065A1E" w:rsidP="005F48A5">
      <w:pPr>
        <w:pStyle w:val="Heading1"/>
        <w:numPr>
          <w:ilvl w:val="0"/>
          <w:numId w:val="0"/>
        </w:numPr>
        <w:spacing w:line="360" w:lineRule="auto"/>
        <w:ind w:left="360"/>
      </w:pPr>
      <w:r>
        <w:br w:type="page"/>
      </w:r>
    </w:p>
    <w:p w14:paraId="7DA1A20A" w14:textId="3CD24B60" w:rsidR="00625408" w:rsidRPr="00460849" w:rsidRDefault="00625408" w:rsidP="005F48A5">
      <w:pPr>
        <w:pStyle w:val="Heading1"/>
        <w:spacing w:line="360" w:lineRule="auto"/>
      </w:pPr>
      <w:bookmarkStart w:id="0" w:name="_Toc464761433"/>
      <w:bookmarkStart w:id="1" w:name="_Toc464761580"/>
      <w:bookmarkStart w:id="2" w:name="_Toc464762816"/>
      <w:bookmarkStart w:id="3" w:name="_Toc464765517"/>
      <w:bookmarkStart w:id="4" w:name="_Toc464765677"/>
      <w:bookmarkStart w:id="5" w:name="_Toc464766526"/>
      <w:bookmarkStart w:id="6" w:name="_Toc464767890"/>
      <w:r w:rsidRPr="00460849">
        <w:lastRenderedPageBreak/>
        <w:t>Introduction</w:t>
      </w:r>
      <w:bookmarkEnd w:id="0"/>
      <w:bookmarkEnd w:id="1"/>
      <w:bookmarkEnd w:id="2"/>
      <w:bookmarkEnd w:id="3"/>
      <w:bookmarkEnd w:id="4"/>
      <w:bookmarkEnd w:id="5"/>
      <w:bookmarkEnd w:id="6"/>
    </w:p>
    <w:p w14:paraId="6B70EB98" w14:textId="7B5D13FB" w:rsidR="007A075A" w:rsidRDefault="00A37DD5" w:rsidP="005F48A5">
      <w:pPr>
        <w:pStyle w:val="Heading1"/>
        <w:numPr>
          <w:ilvl w:val="1"/>
          <w:numId w:val="14"/>
        </w:numPr>
        <w:spacing w:line="360" w:lineRule="auto"/>
      </w:pPr>
      <w:bookmarkStart w:id="7" w:name="_Toc464761434"/>
      <w:bookmarkStart w:id="8" w:name="_Toc464761581"/>
      <w:bookmarkStart w:id="9" w:name="_Toc464762817"/>
      <w:bookmarkStart w:id="10" w:name="_Toc464765518"/>
      <w:bookmarkStart w:id="11" w:name="_Toc464765678"/>
      <w:bookmarkStart w:id="12" w:name="_Toc464766527"/>
      <w:bookmarkStart w:id="13" w:name="_Toc464767891"/>
      <w:r w:rsidRPr="00460849">
        <w:t>System</w:t>
      </w:r>
      <w:r w:rsidR="007A075A">
        <w:t xml:space="preserve"> purpose</w:t>
      </w:r>
      <w:bookmarkEnd w:id="7"/>
      <w:bookmarkEnd w:id="8"/>
      <w:bookmarkEnd w:id="9"/>
      <w:bookmarkEnd w:id="10"/>
      <w:bookmarkEnd w:id="11"/>
      <w:bookmarkEnd w:id="12"/>
      <w:bookmarkEnd w:id="13"/>
    </w:p>
    <w:p w14:paraId="2345E72A" w14:textId="3DBCC128" w:rsidR="00A90D0F" w:rsidRPr="00A90D0F" w:rsidRDefault="736E9A84" w:rsidP="005F48A5">
      <w:pPr>
        <w:spacing w:line="360" w:lineRule="auto"/>
      </w:pPr>
      <w:r>
        <w:t xml:space="preserve">The system is to be designed to solve the problem of being able to monitor the health conditions of patients by a remote system. The system is then able to alert </w:t>
      </w:r>
      <w:proofErr w:type="spellStart"/>
      <w:r>
        <w:t>carers</w:t>
      </w:r>
      <w:proofErr w:type="spellEnd"/>
      <w:r>
        <w:t xml:space="preserve"> and doctors to the health condition and location of the patient, so that they can get the fastest response possible to the patient if they have problems.</w:t>
      </w:r>
    </w:p>
    <w:p w14:paraId="100CB1AD" w14:textId="7B5D13FB" w:rsidR="00AB24C8" w:rsidRDefault="00AB24C8" w:rsidP="005F48A5">
      <w:pPr>
        <w:pStyle w:val="Heading1"/>
        <w:numPr>
          <w:ilvl w:val="1"/>
          <w:numId w:val="14"/>
        </w:numPr>
        <w:spacing w:line="360" w:lineRule="auto"/>
      </w:pPr>
      <w:bookmarkStart w:id="14" w:name="_Toc464761435"/>
      <w:bookmarkStart w:id="15" w:name="_Toc464761582"/>
      <w:bookmarkStart w:id="16" w:name="_Toc464762818"/>
      <w:bookmarkStart w:id="17" w:name="_Toc464765519"/>
      <w:bookmarkStart w:id="18" w:name="_Toc464765679"/>
      <w:bookmarkStart w:id="19" w:name="_Toc464766528"/>
      <w:bookmarkStart w:id="20" w:name="_Toc464767892"/>
      <w:r w:rsidRPr="00460849">
        <w:t>Document</w:t>
      </w:r>
      <w:r w:rsidR="00A37DD5">
        <w:t xml:space="preserve"> purpose</w:t>
      </w:r>
      <w:bookmarkEnd w:id="14"/>
      <w:bookmarkEnd w:id="15"/>
      <w:bookmarkEnd w:id="16"/>
      <w:bookmarkEnd w:id="17"/>
      <w:bookmarkEnd w:id="18"/>
      <w:bookmarkEnd w:id="19"/>
      <w:bookmarkEnd w:id="20"/>
    </w:p>
    <w:p w14:paraId="051C97CC" w14:textId="10430A90" w:rsidR="00A37DD5" w:rsidRDefault="736E9A84" w:rsidP="005F48A5">
      <w:pPr>
        <w:spacing w:line="360" w:lineRule="auto"/>
      </w:pPr>
      <w:r>
        <w:t>The purpose of this document is to present the case study problem and the suggested software architectural solution as determined by Kaizen Software Consultants. The document is split into sections that are designed to lead from the project context through stakeholder consultation and architecture phases and finally a developed architecture that can be used for designing and implementing the working software.</w:t>
      </w:r>
    </w:p>
    <w:p w14:paraId="4F5891C9" w14:textId="2D0601CF" w:rsidR="00D909C7" w:rsidRDefault="736E9A84" w:rsidP="00D909C7">
      <w:pPr>
        <w:spacing w:line="360" w:lineRule="auto"/>
      </w:pPr>
      <w:r>
        <w:t>The solution in this document must provide a workable software architecture that can be used by a team of developers to design and implement the system. Therefore it needs to meet the following objectives:</w:t>
      </w:r>
    </w:p>
    <w:p w14:paraId="13DDB479" w14:textId="57B2EE55" w:rsidR="00D909C7" w:rsidRDefault="736E9A84" w:rsidP="00D909C7">
      <w:pPr>
        <w:pStyle w:val="ListParagraph"/>
        <w:numPr>
          <w:ilvl w:val="0"/>
          <w:numId w:val="16"/>
        </w:numPr>
        <w:spacing w:line="360" w:lineRule="auto"/>
      </w:pPr>
      <w:r>
        <w:t>Identify the stakeholders and their requirements</w:t>
      </w:r>
    </w:p>
    <w:p w14:paraId="3B614160" w14:textId="7AF39CA0" w:rsidR="00D909C7" w:rsidRDefault="736E9A84" w:rsidP="00D909C7">
      <w:pPr>
        <w:pStyle w:val="ListParagraph"/>
        <w:numPr>
          <w:ilvl w:val="0"/>
          <w:numId w:val="16"/>
        </w:numPr>
        <w:spacing w:line="360" w:lineRule="auto"/>
      </w:pPr>
      <w:r>
        <w:t>Identify and describe the scenarios under which the system will be used</w:t>
      </w:r>
    </w:p>
    <w:p w14:paraId="1D15DB4A" w14:textId="7126D6A4" w:rsidR="00D909C7" w:rsidRDefault="736E9A84" w:rsidP="00D909C7">
      <w:pPr>
        <w:pStyle w:val="ListParagraph"/>
        <w:numPr>
          <w:ilvl w:val="0"/>
          <w:numId w:val="16"/>
        </w:numPr>
        <w:spacing w:line="360" w:lineRule="auto"/>
      </w:pPr>
      <w:r>
        <w:t>Identify and provide detail of the required quality attributes of the system</w:t>
      </w:r>
    </w:p>
    <w:p w14:paraId="6A8A706F" w14:textId="3409228B" w:rsidR="00D909C7" w:rsidRDefault="736E9A84" w:rsidP="00D909C7">
      <w:pPr>
        <w:pStyle w:val="ListParagraph"/>
        <w:numPr>
          <w:ilvl w:val="0"/>
          <w:numId w:val="16"/>
        </w:numPr>
        <w:spacing w:line="360" w:lineRule="auto"/>
      </w:pPr>
      <w:r>
        <w:t>Build a set of documented architecture documentation from conceptual, to execution and, finally, the implementation solution</w:t>
      </w:r>
    </w:p>
    <w:p w14:paraId="5C084843" w14:textId="3E40033C" w:rsidR="00D909C7" w:rsidRDefault="736E9A84" w:rsidP="00D909C7">
      <w:pPr>
        <w:pStyle w:val="ListParagraph"/>
        <w:numPr>
          <w:ilvl w:val="0"/>
          <w:numId w:val="16"/>
        </w:numPr>
        <w:spacing w:line="360" w:lineRule="auto"/>
      </w:pPr>
      <w:r>
        <w:t>Provide explanation and reasoning for architectural design choices</w:t>
      </w:r>
    </w:p>
    <w:p w14:paraId="44C9086F" w14:textId="5C15D862" w:rsidR="00D909C7" w:rsidRDefault="736E9A84" w:rsidP="00D909C7">
      <w:pPr>
        <w:pStyle w:val="ListParagraph"/>
        <w:numPr>
          <w:ilvl w:val="0"/>
          <w:numId w:val="16"/>
        </w:numPr>
        <w:spacing w:line="360" w:lineRule="auto"/>
      </w:pPr>
      <w:r>
        <w:t>Provide and explain alternative architectures considered</w:t>
      </w:r>
    </w:p>
    <w:p w14:paraId="072CFC1F" w14:textId="4AEFC76D" w:rsidR="7677B6E0" w:rsidRDefault="7677B6E0" w:rsidP="005F48A5">
      <w:pPr>
        <w:pStyle w:val="Heading1"/>
        <w:spacing w:line="360" w:lineRule="auto"/>
      </w:pPr>
      <w:bookmarkStart w:id="21" w:name="_Toc464761436"/>
      <w:bookmarkStart w:id="22" w:name="_Toc464761583"/>
      <w:bookmarkStart w:id="23" w:name="_Toc464762819"/>
      <w:bookmarkStart w:id="24" w:name="_Toc464765520"/>
      <w:bookmarkStart w:id="25" w:name="_Toc464765680"/>
      <w:bookmarkStart w:id="26" w:name="_Toc464766529"/>
      <w:bookmarkStart w:id="27" w:name="_Toc464767893"/>
      <w:r w:rsidRPr="007A3970">
        <w:t>Project Context</w:t>
      </w:r>
      <w:bookmarkEnd w:id="21"/>
      <w:bookmarkEnd w:id="22"/>
      <w:bookmarkEnd w:id="23"/>
      <w:bookmarkEnd w:id="24"/>
      <w:bookmarkEnd w:id="25"/>
      <w:bookmarkEnd w:id="26"/>
      <w:bookmarkEnd w:id="27"/>
    </w:p>
    <w:p w14:paraId="335E9725" w14:textId="6D1B0279" w:rsidR="007A3970" w:rsidRDefault="007A3970" w:rsidP="005F48A5">
      <w:pPr>
        <w:pStyle w:val="Heading1"/>
        <w:numPr>
          <w:ilvl w:val="1"/>
          <w:numId w:val="13"/>
        </w:numPr>
        <w:spacing w:line="360" w:lineRule="auto"/>
      </w:pPr>
      <w:bookmarkStart w:id="28" w:name="_Toc464761437"/>
      <w:bookmarkStart w:id="29" w:name="_Toc464761584"/>
      <w:bookmarkStart w:id="30" w:name="_Toc464762820"/>
      <w:bookmarkStart w:id="31" w:name="_Toc464765521"/>
      <w:bookmarkStart w:id="32" w:name="_Toc464765681"/>
      <w:bookmarkStart w:id="33" w:name="_Toc464766530"/>
      <w:bookmarkStart w:id="34" w:name="_Toc464767894"/>
      <w:r w:rsidRPr="00AB24C8">
        <w:t>Problem</w:t>
      </w:r>
      <w:r w:rsidRPr="007A3970">
        <w:t xml:space="preserve"> statement</w:t>
      </w:r>
      <w:bookmarkEnd w:id="28"/>
      <w:bookmarkEnd w:id="29"/>
      <w:bookmarkEnd w:id="30"/>
      <w:bookmarkEnd w:id="31"/>
      <w:bookmarkEnd w:id="32"/>
      <w:bookmarkEnd w:id="33"/>
      <w:bookmarkEnd w:id="34"/>
    </w:p>
    <w:p w14:paraId="2F538335" w14:textId="0C9D2CEF" w:rsidR="5D418893" w:rsidRDefault="736E9A84">
      <w:proofErr w:type="gramStart"/>
      <w:r w:rsidRPr="736E9A84">
        <w:rPr>
          <w:rFonts w:ascii="Calibri" w:eastAsia="Calibri" w:hAnsi="Calibri" w:cs="Calibri"/>
        </w:rPr>
        <w:t>An architecture</w:t>
      </w:r>
      <w:proofErr w:type="gramEnd"/>
      <w:r w:rsidRPr="736E9A84">
        <w:rPr>
          <w:rFonts w:ascii="Calibri" w:eastAsia="Calibri" w:hAnsi="Calibri" w:cs="Calibri"/>
        </w:rPr>
        <w:t xml:space="preserve"> is required to control a wearable health device network and can cope with a range of regular scenarios. The Wearable Health Device (further known as WHD) will be assimilated into an environment like hospitals and aged care facilities where each user or patient will have a band that is </w:t>
      </w:r>
      <w:r w:rsidRPr="736E9A84">
        <w:rPr>
          <w:rFonts w:ascii="Calibri" w:eastAsia="Calibri" w:hAnsi="Calibri" w:cs="Calibri"/>
        </w:rPr>
        <w:lastRenderedPageBreak/>
        <w:t xml:space="preserve">monitoring personal health metrics. It is up to the architecture further detailed to handle all events and be capable to catch exception cases to </w:t>
      </w:r>
      <w:proofErr w:type="spellStart"/>
      <w:r w:rsidRPr="736E9A84">
        <w:rPr>
          <w:rFonts w:ascii="Calibri" w:eastAsia="Calibri" w:hAnsi="Calibri" w:cs="Calibri"/>
        </w:rPr>
        <w:t>minimise</w:t>
      </w:r>
      <w:proofErr w:type="spellEnd"/>
      <w:r w:rsidRPr="736E9A84">
        <w:rPr>
          <w:rFonts w:ascii="Calibri" w:eastAsia="Calibri" w:hAnsi="Calibri" w:cs="Calibri"/>
        </w:rPr>
        <w:t xml:space="preserve"> any foreseeable consequences. The regular cases that the system will be designed around are listed in the table below.</w:t>
      </w:r>
    </w:p>
    <w:tbl>
      <w:tblPr>
        <w:tblStyle w:val="GridTable1LightAccent1"/>
        <w:tblW w:w="0" w:type="auto"/>
        <w:tblLook w:val="04A0" w:firstRow="1" w:lastRow="0" w:firstColumn="1" w:lastColumn="0" w:noHBand="0" w:noVBand="1"/>
      </w:tblPr>
      <w:tblGrid>
        <w:gridCol w:w="2385"/>
        <w:gridCol w:w="6975"/>
      </w:tblGrid>
      <w:tr w:rsidR="5D418893" w14:paraId="26FF0109" w14:textId="77777777" w:rsidTr="736E9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433CCFF" w14:textId="543CFE70" w:rsidR="5D418893" w:rsidRDefault="736E9A84">
            <w:r>
              <w:t>Case</w:t>
            </w:r>
          </w:p>
        </w:tc>
        <w:tc>
          <w:tcPr>
            <w:tcW w:w="6975" w:type="dxa"/>
          </w:tcPr>
          <w:p w14:paraId="117CC857" w14:textId="0829AACD" w:rsidR="5D418893" w:rsidRDefault="736E9A84">
            <w:pPr>
              <w:cnfStyle w:val="100000000000" w:firstRow="1" w:lastRow="0" w:firstColumn="0" w:lastColumn="0" w:oddVBand="0" w:evenVBand="0" w:oddHBand="0" w:evenHBand="0" w:firstRowFirstColumn="0" w:firstRowLastColumn="0" w:lastRowFirstColumn="0" w:lastRowLastColumn="0"/>
            </w:pPr>
            <w:r>
              <w:t>Description</w:t>
            </w:r>
          </w:p>
        </w:tc>
      </w:tr>
      <w:tr w:rsidR="5D418893" w14:paraId="58A7BD84"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2C4F99EE" w14:textId="15E4274C" w:rsidR="5D418893" w:rsidRDefault="736E9A84">
            <w:r>
              <w:t>Normal Monitoring</w:t>
            </w:r>
          </w:p>
        </w:tc>
        <w:tc>
          <w:tcPr>
            <w:tcW w:w="6975" w:type="dxa"/>
          </w:tcPr>
          <w:p w14:paraId="0790496D" w14:textId="6B663ED9"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Patient walks away from </w:t>
            </w:r>
            <w:proofErr w:type="spellStart"/>
            <w:r>
              <w:t>carer</w:t>
            </w:r>
            <w:proofErr w:type="spellEnd"/>
          </w:p>
          <w:p w14:paraId="6DC85544" w14:textId="2953904B"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Patient becomes lost or disorientated</w:t>
            </w:r>
          </w:p>
          <w:p w14:paraId="5F8C2F0A" w14:textId="76EFF0E4"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WHD monitor continues to transmit data</w:t>
            </w:r>
          </w:p>
          <w:p w14:paraId="048A0EDE" w14:textId="6DA17021"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Base station relays the patient’s location and health information to </w:t>
            </w:r>
            <w:proofErr w:type="spellStart"/>
            <w:r>
              <w:t>carer</w:t>
            </w:r>
            <w:proofErr w:type="spellEnd"/>
          </w:p>
        </w:tc>
      </w:tr>
      <w:tr w:rsidR="5D418893" w14:paraId="12D943BD"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01B1F110" w14:textId="3E42FFBE" w:rsidR="5D418893" w:rsidRDefault="736E9A84">
            <w:r>
              <w:t>Patient Problems</w:t>
            </w:r>
          </w:p>
        </w:tc>
        <w:tc>
          <w:tcPr>
            <w:tcW w:w="6975" w:type="dxa"/>
          </w:tcPr>
          <w:p w14:paraId="54BD9438" w14:textId="2D7F841E"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Patient walks away from </w:t>
            </w:r>
            <w:proofErr w:type="spellStart"/>
            <w:r>
              <w:t>carer</w:t>
            </w:r>
            <w:proofErr w:type="spellEnd"/>
          </w:p>
          <w:p w14:paraId="6849F126" w14:textId="03ADCDCB"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Patient suffers a decline in health </w:t>
            </w:r>
          </w:p>
          <w:p w14:paraId="78935F74" w14:textId="5B79F19B"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WHD </w:t>
            </w:r>
            <w:proofErr w:type="spellStart"/>
            <w:r>
              <w:t>recognises</w:t>
            </w:r>
            <w:proofErr w:type="spellEnd"/>
            <w:r>
              <w:t xml:space="preserve"> the symptoms, transmits data and request help</w:t>
            </w:r>
          </w:p>
          <w:p w14:paraId="0EC84ADB" w14:textId="763B94DC"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Base Station sends message and data to </w:t>
            </w:r>
            <w:proofErr w:type="spellStart"/>
            <w:r>
              <w:t>carer</w:t>
            </w:r>
            <w:proofErr w:type="spellEnd"/>
          </w:p>
          <w:p w14:paraId="42804203" w14:textId="73D6DD28"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If no response base station will raise alarm</w:t>
            </w:r>
          </w:p>
        </w:tc>
      </w:tr>
      <w:tr w:rsidR="5D418893" w14:paraId="799DEE7F"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0C135F38" w14:textId="75368C39" w:rsidR="5D418893" w:rsidRDefault="736E9A84">
            <w:r>
              <w:t>Abnormal Symptoms</w:t>
            </w:r>
          </w:p>
        </w:tc>
        <w:tc>
          <w:tcPr>
            <w:tcW w:w="6975" w:type="dxa"/>
          </w:tcPr>
          <w:p w14:paraId="73750E3C" w14:textId="321B8A57"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WHD</w:t>
            </w:r>
          </w:p>
          <w:p w14:paraId="5C0A0591" w14:textId="7F7B0D28"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compares results with historical data from the patient</w:t>
            </w:r>
          </w:p>
          <w:p w14:paraId="723F468E" w14:textId="055F2BC3"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ascertains abnormalities</w:t>
            </w:r>
          </w:p>
          <w:p w14:paraId="4533D812" w14:textId="1878F2C5"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Base station messages </w:t>
            </w:r>
            <w:proofErr w:type="spellStart"/>
            <w:r>
              <w:t>carer</w:t>
            </w:r>
            <w:proofErr w:type="spellEnd"/>
            <w:r>
              <w:t xml:space="preserve"> and doctor via SMS</w:t>
            </w:r>
          </w:p>
          <w:p w14:paraId="056890DD" w14:textId="0E54D339"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proofErr w:type="spellStart"/>
            <w:r>
              <w:t>Carer</w:t>
            </w:r>
            <w:proofErr w:type="spellEnd"/>
            <w:r>
              <w:t xml:space="preserve"> attends to check on patient</w:t>
            </w:r>
          </w:p>
          <w:p w14:paraId="4D0FF6B1" w14:textId="14C0EA89"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Doctor signs on and reviews data</w:t>
            </w:r>
          </w:p>
          <w:p w14:paraId="71CA56A6" w14:textId="33FEA79F"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IF Necessary: Doctor calls </w:t>
            </w:r>
            <w:proofErr w:type="spellStart"/>
            <w:r>
              <w:t>carer</w:t>
            </w:r>
            <w:proofErr w:type="spellEnd"/>
          </w:p>
          <w:p w14:paraId="0233A863" w14:textId="1ED5ABF3"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t>ELSE: Doctors ignores</w:t>
            </w:r>
          </w:p>
        </w:tc>
      </w:tr>
      <w:tr w:rsidR="5D418893" w14:paraId="622F2533"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5A8F8ABF" w14:textId="5FA59466" w:rsidR="5D418893" w:rsidRDefault="736E9A84">
            <w:r>
              <w:t>Abnormal Symptoms 2</w:t>
            </w:r>
          </w:p>
        </w:tc>
        <w:tc>
          <w:tcPr>
            <w:tcW w:w="6975" w:type="dxa"/>
          </w:tcPr>
          <w:p w14:paraId="7F554874" w14:textId="0535ACF8"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WHD</w:t>
            </w:r>
          </w:p>
          <w:p w14:paraId="7BB612C9" w14:textId="7088587B"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compares results with population data for the demographic of the patient</w:t>
            </w:r>
          </w:p>
          <w:p w14:paraId="53C14E4D" w14:textId="46875FB2"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ascertains abnormalities</w:t>
            </w:r>
          </w:p>
          <w:p w14:paraId="01352909" w14:textId="2BD483AF"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alerts doctor</w:t>
            </w:r>
          </w:p>
          <w:p w14:paraId="5770FAAA" w14:textId="173A2D75"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Doctor signs on and reviews data</w:t>
            </w:r>
          </w:p>
          <w:p w14:paraId="7672C188" w14:textId="1249FAAC"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IF Necessary: Doctor calls </w:t>
            </w:r>
            <w:proofErr w:type="spellStart"/>
            <w:r>
              <w:t>carer</w:t>
            </w:r>
            <w:proofErr w:type="spellEnd"/>
            <w:r>
              <w:t xml:space="preserve"> to inform issue</w:t>
            </w:r>
          </w:p>
          <w:p w14:paraId="0B06DB62" w14:textId="35B16FDF" w:rsidR="5D418893" w:rsidRDefault="736E9A84">
            <w:pPr>
              <w:cnfStyle w:val="000000000000" w:firstRow="0" w:lastRow="0" w:firstColumn="0" w:lastColumn="0" w:oddVBand="0" w:evenVBand="0" w:oddHBand="0" w:evenHBand="0" w:firstRowFirstColumn="0" w:firstRowLastColumn="0" w:lastRowFirstColumn="0" w:lastRowLastColumn="0"/>
            </w:pPr>
            <w:r>
              <w:t>ELSE: Doctors ignore</w:t>
            </w:r>
          </w:p>
        </w:tc>
      </w:tr>
      <w:tr w:rsidR="5D418893" w14:paraId="797E3559"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59F3B382" w14:textId="5E0E9D80" w:rsidR="5D418893" w:rsidRDefault="736E9A84">
            <w:r>
              <w:t>Data Mining</w:t>
            </w:r>
          </w:p>
        </w:tc>
        <w:tc>
          <w:tcPr>
            <w:tcW w:w="6975" w:type="dxa"/>
          </w:tcPr>
          <w:p w14:paraId="23C47D1E" w14:textId="0907929D"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data</w:t>
            </w:r>
          </w:p>
          <w:p w14:paraId="163331EA" w14:textId="65EDB0D3"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WHD transmits data</w:t>
            </w:r>
          </w:p>
          <w:p w14:paraId="3B72A728" w14:textId="39A54153" w:rsidR="5D418893" w:rsidRDefault="736E9A84" w:rsidP="5D418893">
            <w:pPr>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Data is deemed normal and stored into Database for future reference</w:t>
            </w:r>
          </w:p>
        </w:tc>
      </w:tr>
    </w:tbl>
    <w:p w14:paraId="4E6CB9E7" w14:textId="636DCDEC" w:rsidR="5D418893" w:rsidRDefault="5D418893" w:rsidP="5D418893">
      <w:pPr>
        <w:spacing w:line="360" w:lineRule="auto"/>
      </w:pPr>
    </w:p>
    <w:p w14:paraId="1175F404" w14:textId="74CF1B56" w:rsidR="003518A5" w:rsidRDefault="003518A5" w:rsidP="005F48A5">
      <w:pPr>
        <w:spacing w:line="360" w:lineRule="auto"/>
      </w:pPr>
    </w:p>
    <w:p w14:paraId="5194EF57" w14:textId="77777777" w:rsidR="00110A60" w:rsidRDefault="00110A60">
      <w:pPr>
        <w:rPr>
          <w:rFonts w:asciiTheme="majorHAnsi" w:eastAsiaTheme="majorEastAsia" w:hAnsiTheme="majorHAnsi" w:cstheme="majorBidi"/>
          <w:color w:val="2E74B5" w:themeColor="accent1" w:themeShade="BF"/>
          <w:sz w:val="32"/>
          <w:szCs w:val="32"/>
        </w:rPr>
      </w:pPr>
      <w:bookmarkStart w:id="35" w:name="_Toc464761438"/>
      <w:bookmarkStart w:id="36" w:name="_Toc464761585"/>
      <w:bookmarkStart w:id="37" w:name="_Toc464762821"/>
      <w:r>
        <w:br w:type="page"/>
      </w:r>
    </w:p>
    <w:p w14:paraId="4252A4EA" w14:textId="73613153" w:rsidR="007A3970" w:rsidRDefault="007A3970" w:rsidP="005F48A5">
      <w:pPr>
        <w:pStyle w:val="Heading1"/>
        <w:numPr>
          <w:ilvl w:val="1"/>
          <w:numId w:val="13"/>
        </w:numPr>
        <w:spacing w:line="360" w:lineRule="auto"/>
      </w:pPr>
      <w:bookmarkStart w:id="38" w:name="_Toc464765522"/>
      <w:bookmarkStart w:id="39" w:name="_Toc464765682"/>
      <w:bookmarkStart w:id="40" w:name="_Toc464766531"/>
      <w:bookmarkStart w:id="41" w:name="_Toc464767895"/>
      <w:r w:rsidRPr="00AB24C8">
        <w:lastRenderedPageBreak/>
        <w:t>Objectives</w:t>
      </w:r>
      <w:bookmarkEnd w:id="35"/>
      <w:bookmarkEnd w:id="36"/>
      <w:bookmarkEnd w:id="37"/>
      <w:bookmarkEnd w:id="38"/>
      <w:bookmarkEnd w:id="39"/>
      <w:bookmarkEnd w:id="40"/>
      <w:bookmarkEnd w:id="41"/>
    </w:p>
    <w:p w14:paraId="09754F2F" w14:textId="74CF1B56" w:rsidR="20581F83" w:rsidRDefault="736E9A84" w:rsidP="005F48A5">
      <w:pPr>
        <w:spacing w:line="360" w:lineRule="auto"/>
      </w:pPr>
      <w:r>
        <w:t>The software must be designed in such a way that it will meet the following objectives.</w:t>
      </w:r>
    </w:p>
    <w:tbl>
      <w:tblPr>
        <w:tblStyle w:val="TableGrid"/>
        <w:tblW w:w="0" w:type="auto"/>
        <w:tblLook w:val="04A0" w:firstRow="1" w:lastRow="0" w:firstColumn="1" w:lastColumn="0" w:noHBand="0" w:noVBand="1"/>
      </w:tblPr>
      <w:tblGrid>
        <w:gridCol w:w="2122"/>
        <w:gridCol w:w="7228"/>
      </w:tblGrid>
      <w:tr w:rsidR="00110A60" w14:paraId="73131D97" w14:textId="77777777" w:rsidTr="736E9A84">
        <w:tc>
          <w:tcPr>
            <w:tcW w:w="2122" w:type="dxa"/>
          </w:tcPr>
          <w:p w14:paraId="10485E23" w14:textId="469FD50B" w:rsidR="00110A60" w:rsidRPr="00110A60" w:rsidRDefault="736E9A84" w:rsidP="005F48A5">
            <w:pPr>
              <w:spacing w:line="360" w:lineRule="auto"/>
              <w:rPr>
                <w:b/>
              </w:rPr>
            </w:pPr>
            <w:r w:rsidRPr="736E9A84">
              <w:rPr>
                <w:b/>
                <w:bCs/>
              </w:rPr>
              <w:t>The system …</w:t>
            </w:r>
          </w:p>
        </w:tc>
        <w:tc>
          <w:tcPr>
            <w:tcW w:w="7228" w:type="dxa"/>
          </w:tcPr>
          <w:p w14:paraId="43501A70" w14:textId="02411767" w:rsidR="00110A60" w:rsidRPr="00110A60" w:rsidRDefault="736E9A84" w:rsidP="005F48A5">
            <w:pPr>
              <w:spacing w:line="360" w:lineRule="auto"/>
              <w:rPr>
                <w:b/>
              </w:rPr>
            </w:pPr>
            <w:r w:rsidRPr="736E9A84">
              <w:rPr>
                <w:b/>
                <w:bCs/>
              </w:rPr>
              <w:t>… Criteria</w:t>
            </w:r>
          </w:p>
        </w:tc>
      </w:tr>
      <w:tr w:rsidR="00110A60" w14:paraId="4BEFE2A4" w14:textId="77777777" w:rsidTr="736E9A84">
        <w:tc>
          <w:tcPr>
            <w:tcW w:w="2122" w:type="dxa"/>
          </w:tcPr>
          <w:p w14:paraId="3F632111" w14:textId="07BB089A" w:rsidR="00110A60" w:rsidRDefault="736E9A84" w:rsidP="005F48A5">
            <w:pPr>
              <w:spacing w:line="360" w:lineRule="auto"/>
            </w:pPr>
            <w:r>
              <w:t>Must</w:t>
            </w:r>
          </w:p>
        </w:tc>
        <w:tc>
          <w:tcPr>
            <w:tcW w:w="7228" w:type="dxa"/>
          </w:tcPr>
          <w:p w14:paraId="58F862B7" w14:textId="6B31F446" w:rsidR="00110A60" w:rsidRDefault="736E9A84" w:rsidP="005F48A5">
            <w:pPr>
              <w:spacing w:line="360" w:lineRule="auto"/>
            </w:pPr>
            <w:r>
              <w:t>Collect sensor data (for health metrics) from a wearable health device</w:t>
            </w:r>
          </w:p>
        </w:tc>
      </w:tr>
      <w:tr w:rsidR="00110A60" w14:paraId="5AF0637C" w14:textId="77777777" w:rsidTr="736E9A84">
        <w:tc>
          <w:tcPr>
            <w:tcW w:w="2122" w:type="dxa"/>
          </w:tcPr>
          <w:p w14:paraId="4CD69774" w14:textId="2D45BC3C" w:rsidR="00110A60" w:rsidRDefault="736E9A84" w:rsidP="005F48A5">
            <w:pPr>
              <w:spacing w:line="360" w:lineRule="auto"/>
            </w:pPr>
            <w:r>
              <w:t>Must</w:t>
            </w:r>
          </w:p>
        </w:tc>
        <w:tc>
          <w:tcPr>
            <w:tcW w:w="7228" w:type="dxa"/>
          </w:tcPr>
          <w:p w14:paraId="5F7D09DE" w14:textId="715F11D5" w:rsidR="00110A60" w:rsidRDefault="736E9A84" w:rsidP="005F48A5">
            <w:pPr>
              <w:spacing w:line="360" w:lineRule="auto"/>
            </w:pPr>
            <w:r>
              <w:t>Collect location information from a wearable health device</w:t>
            </w:r>
          </w:p>
        </w:tc>
      </w:tr>
      <w:tr w:rsidR="00B5302A" w14:paraId="01A7B3E6" w14:textId="77777777" w:rsidTr="736E9A84">
        <w:tc>
          <w:tcPr>
            <w:tcW w:w="2122" w:type="dxa"/>
          </w:tcPr>
          <w:p w14:paraId="7EE46A0D" w14:textId="3EE72DDD" w:rsidR="00B5302A" w:rsidRDefault="736E9A84" w:rsidP="005F48A5">
            <w:pPr>
              <w:spacing w:line="360" w:lineRule="auto"/>
            </w:pPr>
            <w:r>
              <w:t>Must</w:t>
            </w:r>
          </w:p>
        </w:tc>
        <w:tc>
          <w:tcPr>
            <w:tcW w:w="7228" w:type="dxa"/>
          </w:tcPr>
          <w:p w14:paraId="1BC57860" w14:textId="661CC070" w:rsidR="00B5302A" w:rsidRDefault="736E9A84" w:rsidP="006E2F5A">
            <w:pPr>
              <w:spacing w:line="360" w:lineRule="auto"/>
            </w:pPr>
            <w:r>
              <w:t>Be deployed in a hospital or aged care facility</w:t>
            </w:r>
          </w:p>
        </w:tc>
      </w:tr>
      <w:tr w:rsidR="006E2F5A" w14:paraId="1B23DECD" w14:textId="77777777" w:rsidTr="736E9A84">
        <w:tc>
          <w:tcPr>
            <w:tcW w:w="2122" w:type="dxa"/>
          </w:tcPr>
          <w:p w14:paraId="37C10D4F" w14:textId="79BFE531" w:rsidR="006E2F5A" w:rsidRDefault="736E9A84" w:rsidP="005F48A5">
            <w:pPr>
              <w:spacing w:line="360" w:lineRule="auto"/>
            </w:pPr>
            <w:r>
              <w:t>Must</w:t>
            </w:r>
          </w:p>
        </w:tc>
        <w:tc>
          <w:tcPr>
            <w:tcW w:w="7228" w:type="dxa"/>
          </w:tcPr>
          <w:p w14:paraId="04285A7B" w14:textId="12EC97C1" w:rsidR="006E2F5A" w:rsidRDefault="736E9A84" w:rsidP="006E2F5A">
            <w:pPr>
              <w:spacing w:line="360" w:lineRule="auto"/>
            </w:pPr>
            <w:r>
              <w:t>Support a minimum of ten wearable health devices simultaneously</w:t>
            </w:r>
          </w:p>
        </w:tc>
      </w:tr>
      <w:tr w:rsidR="006E2F5A" w14:paraId="4EF1DC81" w14:textId="77777777" w:rsidTr="736E9A84">
        <w:tc>
          <w:tcPr>
            <w:tcW w:w="2122" w:type="dxa"/>
          </w:tcPr>
          <w:p w14:paraId="7AAA91B3" w14:textId="3A3DE81F" w:rsidR="006E2F5A" w:rsidRDefault="736E9A84" w:rsidP="005F48A5">
            <w:pPr>
              <w:spacing w:line="360" w:lineRule="auto"/>
            </w:pPr>
            <w:r>
              <w:t>Must</w:t>
            </w:r>
          </w:p>
        </w:tc>
        <w:tc>
          <w:tcPr>
            <w:tcW w:w="7228" w:type="dxa"/>
          </w:tcPr>
          <w:p w14:paraId="7CA48792" w14:textId="022E1FE4" w:rsidR="006E2F5A" w:rsidRDefault="00326DB4" w:rsidP="006E2F5A">
            <w:pPr>
              <w:spacing w:line="360" w:lineRule="auto"/>
            </w:pPr>
            <w:r>
              <w:t xml:space="preserve">Allow communication between </w:t>
            </w:r>
            <w:proofErr w:type="spellStart"/>
            <w:r>
              <w:t>carers</w:t>
            </w:r>
            <w:proofErr w:type="spellEnd"/>
            <w:r>
              <w:t xml:space="preserve"> and duty doctors</w:t>
            </w:r>
          </w:p>
        </w:tc>
      </w:tr>
      <w:tr w:rsidR="00326DB4" w14:paraId="625A0EE9" w14:textId="77777777" w:rsidTr="736E9A84">
        <w:tc>
          <w:tcPr>
            <w:tcW w:w="2122" w:type="dxa"/>
          </w:tcPr>
          <w:p w14:paraId="43FF5C9B" w14:textId="33FAFD54" w:rsidR="00326DB4" w:rsidRDefault="00326DB4" w:rsidP="005F48A5">
            <w:pPr>
              <w:spacing w:line="360" w:lineRule="auto"/>
            </w:pPr>
            <w:r>
              <w:t>Must</w:t>
            </w:r>
          </w:p>
        </w:tc>
        <w:tc>
          <w:tcPr>
            <w:tcW w:w="7228" w:type="dxa"/>
          </w:tcPr>
          <w:p w14:paraId="36908C10" w14:textId="3ED53C95" w:rsidR="00326DB4" w:rsidRDefault="00326DB4" w:rsidP="006E2F5A">
            <w:pPr>
              <w:spacing w:line="360" w:lineRule="auto"/>
            </w:pPr>
            <w:r>
              <w:t>Trigger alarms when critical scenarios occur</w:t>
            </w:r>
          </w:p>
        </w:tc>
      </w:tr>
      <w:tr w:rsidR="00326DB4" w14:paraId="73F4262D" w14:textId="77777777" w:rsidTr="736E9A84">
        <w:tc>
          <w:tcPr>
            <w:tcW w:w="2122" w:type="dxa"/>
          </w:tcPr>
          <w:p w14:paraId="35AFC484" w14:textId="786976D1" w:rsidR="00326DB4" w:rsidRDefault="00326DB4" w:rsidP="005F48A5">
            <w:pPr>
              <w:spacing w:line="360" w:lineRule="auto"/>
            </w:pPr>
            <w:r>
              <w:t>Must</w:t>
            </w:r>
          </w:p>
        </w:tc>
        <w:tc>
          <w:tcPr>
            <w:tcW w:w="7228" w:type="dxa"/>
          </w:tcPr>
          <w:p w14:paraId="3312D14C" w14:textId="4C189150" w:rsidR="00326DB4" w:rsidRDefault="00326DB4" w:rsidP="006E2F5A">
            <w:pPr>
              <w:spacing w:line="360" w:lineRule="auto"/>
            </w:pPr>
            <w:r>
              <w:t>Be secure</w:t>
            </w:r>
          </w:p>
        </w:tc>
      </w:tr>
      <w:tr w:rsidR="00326DB4" w14:paraId="50B1CBA2" w14:textId="77777777" w:rsidTr="736E9A84">
        <w:tc>
          <w:tcPr>
            <w:tcW w:w="2122" w:type="dxa"/>
          </w:tcPr>
          <w:p w14:paraId="497672A9" w14:textId="4AEA585C" w:rsidR="00326DB4" w:rsidRDefault="00326DB4" w:rsidP="005F48A5">
            <w:pPr>
              <w:spacing w:line="360" w:lineRule="auto"/>
            </w:pPr>
            <w:r>
              <w:t>Must</w:t>
            </w:r>
          </w:p>
        </w:tc>
        <w:tc>
          <w:tcPr>
            <w:tcW w:w="7228" w:type="dxa"/>
          </w:tcPr>
          <w:p w14:paraId="6019968F" w14:textId="7BE42709" w:rsidR="00326DB4" w:rsidRDefault="00326DB4" w:rsidP="00326DB4">
            <w:pPr>
              <w:spacing w:line="360" w:lineRule="auto"/>
            </w:pPr>
            <w:r>
              <w:t>Collect data for detailed trend analysis and interpretation</w:t>
            </w:r>
          </w:p>
        </w:tc>
      </w:tr>
    </w:tbl>
    <w:p w14:paraId="3381BDE7" w14:textId="7FE9EC3B" w:rsidR="00110A60" w:rsidRDefault="00110A60" w:rsidP="005F48A5">
      <w:pPr>
        <w:spacing w:line="360" w:lineRule="auto"/>
      </w:pPr>
    </w:p>
    <w:p w14:paraId="20C37E5A" w14:textId="72D8DB57" w:rsidR="007A3970" w:rsidRDefault="007A3970" w:rsidP="005F48A5">
      <w:pPr>
        <w:spacing w:line="360" w:lineRule="auto"/>
      </w:pPr>
    </w:p>
    <w:p w14:paraId="71F50682" w14:textId="72D8DB57" w:rsidR="72D8DB57" w:rsidRDefault="72D8DB57" w:rsidP="005F48A5">
      <w:pPr>
        <w:spacing w:line="360" w:lineRule="auto"/>
      </w:pPr>
    </w:p>
    <w:p w14:paraId="68D5AA3F" w14:textId="72D8DB57" w:rsidR="72D8DB57" w:rsidRDefault="72D8DB57" w:rsidP="005F48A5">
      <w:pPr>
        <w:spacing w:line="360" w:lineRule="auto"/>
      </w:pPr>
    </w:p>
    <w:p w14:paraId="6B11AFEA" w14:textId="74E7F010" w:rsidR="007A3970" w:rsidRDefault="5D418893" w:rsidP="005F48A5">
      <w:pPr>
        <w:pStyle w:val="Heading1"/>
        <w:numPr>
          <w:ilvl w:val="1"/>
          <w:numId w:val="13"/>
        </w:numPr>
        <w:spacing w:line="360" w:lineRule="auto"/>
      </w:pPr>
      <w:bookmarkStart w:id="42" w:name="_Toc464761439"/>
      <w:bookmarkStart w:id="43" w:name="_Toc464761586"/>
      <w:bookmarkStart w:id="44" w:name="_Toc464762822"/>
      <w:bookmarkStart w:id="45" w:name="_Toc464765523"/>
      <w:bookmarkStart w:id="46" w:name="_Toc464765683"/>
      <w:bookmarkStart w:id="47" w:name="_Toc464766532"/>
      <w:bookmarkStart w:id="48" w:name="_Toc464767896"/>
      <w:r>
        <w:t>Stakeholders and their interests</w:t>
      </w:r>
      <w:bookmarkEnd w:id="42"/>
      <w:bookmarkEnd w:id="43"/>
      <w:bookmarkEnd w:id="44"/>
      <w:bookmarkEnd w:id="45"/>
      <w:bookmarkEnd w:id="46"/>
      <w:bookmarkEnd w:id="47"/>
      <w:bookmarkEnd w:id="48"/>
    </w:p>
    <w:p w14:paraId="3320797C" w14:textId="60F7C954" w:rsidR="5D418893" w:rsidRDefault="736E9A84">
      <w:r w:rsidRPr="736E9A84">
        <w:rPr>
          <w:rFonts w:ascii="Calibri" w:eastAsia="Calibri" w:hAnsi="Calibri" w:cs="Calibri"/>
        </w:rPr>
        <w:t xml:space="preserve">The system has various stakeholders that will interact with it. Each stakeholder has different requirements and functionality </w:t>
      </w:r>
      <w:ins w:id="49" w:author="m q" w:date="2016-10-21T19:33:00Z">
        <w:r w:rsidR="000C387A">
          <w:rPr>
            <w:rFonts w:ascii="Calibri" w:eastAsia="Calibri" w:hAnsi="Calibri" w:cs="Calibri"/>
          </w:rPr>
          <w:t xml:space="preserve">needs </w:t>
        </w:r>
      </w:ins>
      <w:r w:rsidRPr="736E9A84">
        <w:rPr>
          <w:rFonts w:ascii="Calibri" w:eastAsia="Calibri" w:hAnsi="Calibri" w:cs="Calibri"/>
        </w:rPr>
        <w:t xml:space="preserve">from the system. Below, the primary and secondary stakeholders are outlined, along with their requirements that will most affect the design of a suitable architecture.   </w:t>
      </w:r>
    </w:p>
    <w:p w14:paraId="44790224" w14:textId="44166BD1" w:rsidR="5D418893" w:rsidRDefault="5D418893">
      <w:r w:rsidRPr="5D418893">
        <w:rPr>
          <w:rFonts w:ascii="Calibri" w:eastAsia="Calibri" w:hAnsi="Calibri" w:cs="Calibri"/>
        </w:rPr>
        <w:t xml:space="preserve"> </w:t>
      </w:r>
    </w:p>
    <w:tbl>
      <w:tblPr>
        <w:tblStyle w:val="GridTable1LightAccent1"/>
        <w:tblW w:w="0" w:type="auto"/>
        <w:tblLook w:val="04A0" w:firstRow="1" w:lastRow="0" w:firstColumn="1" w:lastColumn="0" w:noHBand="0" w:noVBand="1"/>
        <w:tblCaption w:val=""/>
        <w:tblDescription w:val=""/>
      </w:tblPr>
      <w:tblGrid>
        <w:gridCol w:w="1335"/>
        <w:gridCol w:w="1319"/>
        <w:gridCol w:w="1770"/>
        <w:gridCol w:w="4965"/>
      </w:tblGrid>
      <w:tr w:rsidR="5D418893" w14:paraId="5022E26B" w14:textId="77777777" w:rsidTr="00A99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1286522" w14:textId="62DCB263" w:rsidR="5D418893" w:rsidRDefault="736E9A84">
            <w:r w:rsidRPr="736E9A84">
              <w:rPr>
                <w:rFonts w:ascii="Calibri" w:eastAsia="Calibri" w:hAnsi="Calibri" w:cs="Calibri"/>
              </w:rPr>
              <w:t>Stakeholder</w:t>
            </w:r>
          </w:p>
        </w:tc>
        <w:tc>
          <w:tcPr>
            <w:tcW w:w="1290" w:type="dxa"/>
          </w:tcPr>
          <w:p w14:paraId="43D8FBCA" w14:textId="429687B3" w:rsidR="5D418893" w:rsidRDefault="736E9A84">
            <w:pPr>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Stakeholder Level</w:t>
            </w:r>
          </w:p>
        </w:tc>
        <w:tc>
          <w:tcPr>
            <w:tcW w:w="1770" w:type="dxa"/>
          </w:tcPr>
          <w:p w14:paraId="6A1100F5" w14:textId="62D9336F" w:rsidR="5D418893" w:rsidRDefault="736E9A84">
            <w:pPr>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Characteristics of the stakeholder</w:t>
            </w:r>
          </w:p>
        </w:tc>
        <w:tc>
          <w:tcPr>
            <w:tcW w:w="4965" w:type="dxa"/>
          </w:tcPr>
          <w:p w14:paraId="415D44CE" w14:textId="56AE7CCC" w:rsidR="5D418893" w:rsidRDefault="736E9A84">
            <w:pPr>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Requirements</w:t>
            </w:r>
          </w:p>
        </w:tc>
      </w:tr>
      <w:tr w:rsidR="5D418893" w14:paraId="030A11E6"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4F3DD647" w14:textId="068D25C3" w:rsidR="5D418893" w:rsidRDefault="736E9A84">
            <w:r w:rsidRPr="736E9A84">
              <w:rPr>
                <w:rFonts w:ascii="Calibri" w:eastAsia="Calibri" w:hAnsi="Calibri" w:cs="Calibri"/>
              </w:rPr>
              <w:t>Patient</w:t>
            </w:r>
          </w:p>
        </w:tc>
        <w:tc>
          <w:tcPr>
            <w:tcW w:w="1290" w:type="dxa"/>
          </w:tcPr>
          <w:p w14:paraId="25178F79" w14:textId="39073A80"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Primary</w:t>
            </w:r>
          </w:p>
        </w:tc>
        <w:tc>
          <w:tcPr>
            <w:tcW w:w="1770" w:type="dxa"/>
          </w:tcPr>
          <w:p w14:paraId="3394AE04" w14:textId="459FD319"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 xml:space="preserve">May be elderly or physically unwell. May have health issues and unfit to make decisions. </w:t>
            </w:r>
          </w:p>
        </w:tc>
        <w:tc>
          <w:tcPr>
            <w:tcW w:w="4965" w:type="dxa"/>
          </w:tcPr>
          <w:p w14:paraId="5F48B91C" w14:textId="06B9F793" w:rsidR="5D418893" w:rsidRDefault="736E9A84" w:rsidP="736E9A8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Monitoring of their health conditions accurately</w:t>
            </w:r>
          </w:p>
          <w:p w14:paraId="0D595DC3" w14:textId="5FB6C261" w:rsidR="5D418893" w:rsidRDefault="736E9A84" w:rsidP="736E9A8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Alerting </w:t>
            </w:r>
            <w:proofErr w:type="spellStart"/>
            <w:r w:rsidRPr="736E9A84">
              <w:rPr>
                <w:rFonts w:ascii="Calibri" w:eastAsia="Calibri" w:hAnsi="Calibri" w:cs="Calibri"/>
              </w:rPr>
              <w:t>carers</w:t>
            </w:r>
            <w:proofErr w:type="spellEnd"/>
            <w:r w:rsidRPr="736E9A84">
              <w:rPr>
                <w:rFonts w:ascii="Calibri" w:eastAsia="Calibri" w:hAnsi="Calibri" w:cs="Calibri"/>
              </w:rPr>
              <w:t xml:space="preserve"> when required</w:t>
            </w:r>
          </w:p>
          <w:p w14:paraId="02159820" w14:textId="779E9A04" w:rsidR="5D418893" w:rsidRDefault="736E9A84" w:rsidP="736E9A8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Being assisted when physically unwell</w:t>
            </w:r>
          </w:p>
          <w:p w14:paraId="6AE5AC8B" w14:textId="685FAD15" w:rsidR="5D418893" w:rsidRDefault="736E9A84" w:rsidP="736E9A8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Making their location known at all times</w:t>
            </w:r>
          </w:p>
        </w:tc>
      </w:tr>
      <w:tr w:rsidR="5D418893" w14:paraId="77C1716F"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722E03D7" w14:textId="5314AA46" w:rsidR="5D418893" w:rsidRDefault="736E9A84">
            <w:r w:rsidRPr="736E9A84">
              <w:rPr>
                <w:rFonts w:ascii="Calibri" w:eastAsia="Calibri" w:hAnsi="Calibri" w:cs="Calibri"/>
              </w:rPr>
              <w:t>Doctor</w:t>
            </w:r>
          </w:p>
        </w:tc>
        <w:tc>
          <w:tcPr>
            <w:tcW w:w="1290" w:type="dxa"/>
          </w:tcPr>
          <w:p w14:paraId="1B4CD62E" w14:textId="3C3DE219"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Primary</w:t>
            </w:r>
          </w:p>
        </w:tc>
        <w:tc>
          <w:tcPr>
            <w:tcW w:w="1770" w:type="dxa"/>
          </w:tcPr>
          <w:p w14:paraId="170D0E4A" w14:textId="66187242"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 xml:space="preserve">Busy, stressed and overworked. </w:t>
            </w:r>
          </w:p>
        </w:tc>
        <w:tc>
          <w:tcPr>
            <w:tcW w:w="4965" w:type="dxa"/>
          </w:tcPr>
          <w:p w14:paraId="225DCA77" w14:textId="036FE462"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Quick response time to alerts </w:t>
            </w:r>
          </w:p>
          <w:p w14:paraId="76FFC080" w14:textId="2810F266"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Clear and simple user interface </w:t>
            </w:r>
          </w:p>
          <w:p w14:paraId="7D8F28FE" w14:textId="15326502"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Security and integrity for the stored data</w:t>
            </w:r>
          </w:p>
          <w:p w14:paraId="5C523FA3" w14:textId="20BC02CD"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lastRenderedPageBreak/>
              <w:t xml:space="preserve">Structured patient data that is always available. </w:t>
            </w:r>
          </w:p>
          <w:p w14:paraId="324BD85B" w14:textId="17867497"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 able to send/receive alerts via SMS</w:t>
            </w:r>
          </w:p>
          <w:p w14:paraId="591E44DF" w14:textId="72D4B3AD" w:rsidR="5D418893" w:rsidRDefault="736E9A84" w:rsidP="736E9A8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View connected devices at a glance</w:t>
            </w:r>
          </w:p>
        </w:tc>
      </w:tr>
      <w:tr w:rsidR="5D418893" w14:paraId="610BC062"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5EE1A262" w14:textId="71511ECF" w:rsidR="5D418893" w:rsidRDefault="736E9A84">
            <w:proofErr w:type="spellStart"/>
            <w:r w:rsidRPr="736E9A84">
              <w:rPr>
                <w:rFonts w:ascii="Calibri" w:eastAsia="Calibri" w:hAnsi="Calibri" w:cs="Calibri"/>
              </w:rPr>
              <w:lastRenderedPageBreak/>
              <w:t>Carer</w:t>
            </w:r>
            <w:proofErr w:type="spellEnd"/>
          </w:p>
        </w:tc>
        <w:tc>
          <w:tcPr>
            <w:tcW w:w="1290" w:type="dxa"/>
          </w:tcPr>
          <w:p w14:paraId="062A697E" w14:textId="308CF436"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Primary</w:t>
            </w:r>
          </w:p>
        </w:tc>
        <w:tc>
          <w:tcPr>
            <w:tcW w:w="1770" w:type="dxa"/>
          </w:tcPr>
          <w:p w14:paraId="0A8D1D53" w14:textId="3CE8D838"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Busy, overworked, likely many patients on their watch.</w:t>
            </w:r>
          </w:p>
        </w:tc>
        <w:tc>
          <w:tcPr>
            <w:tcW w:w="4965" w:type="dxa"/>
          </w:tcPr>
          <w:p w14:paraId="3818C281" w14:textId="7F632027" w:rsidR="5D418893" w:rsidRDefault="736E9A84" w:rsidP="736E9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 able to locate patient at any time</w:t>
            </w:r>
          </w:p>
          <w:p w14:paraId="6DF81F52" w14:textId="179C2C30" w:rsidR="5D418893" w:rsidRDefault="736E9A84" w:rsidP="736E9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Send/receive SMS alerts</w:t>
            </w:r>
          </w:p>
          <w:p w14:paraId="654CFF82" w14:textId="3ED3D1E3" w:rsidR="5D418893" w:rsidRDefault="736E9A84" w:rsidP="736E9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Simple interface</w:t>
            </w:r>
          </w:p>
          <w:p w14:paraId="12682383" w14:textId="4719BC6B" w:rsidR="5D418893" w:rsidRDefault="736E9A84" w:rsidP="736E9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Structured patient data that is always available</w:t>
            </w:r>
          </w:p>
          <w:p w14:paraId="3F4950CB" w14:textId="1136530F" w:rsidR="5D418893" w:rsidRDefault="736E9A84" w:rsidP="736E9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View connected devices at a glance</w:t>
            </w:r>
          </w:p>
        </w:tc>
      </w:tr>
      <w:tr w:rsidR="5D418893" w14:paraId="4127744A"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6DFE90A6" w14:textId="679CAAEE" w:rsidR="5D418893" w:rsidRDefault="736E9A84">
            <w:r w:rsidRPr="736E9A84">
              <w:rPr>
                <w:rFonts w:ascii="Calibri" w:eastAsia="Calibri" w:hAnsi="Calibri" w:cs="Calibri"/>
              </w:rPr>
              <w:t>Developer</w:t>
            </w:r>
          </w:p>
        </w:tc>
        <w:tc>
          <w:tcPr>
            <w:tcW w:w="1290" w:type="dxa"/>
          </w:tcPr>
          <w:p w14:paraId="6F048476" w14:textId="4AA463C7" w:rsidR="5D418893" w:rsidRDefault="00A992BB">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Secondary</w:t>
            </w:r>
          </w:p>
        </w:tc>
        <w:tc>
          <w:tcPr>
            <w:tcW w:w="1770" w:type="dxa"/>
          </w:tcPr>
          <w:p w14:paraId="5AF46E66" w14:textId="56F62289"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 xml:space="preserve">Not from medical industry, busy, </w:t>
            </w:r>
          </w:p>
        </w:tc>
        <w:tc>
          <w:tcPr>
            <w:tcW w:w="4965" w:type="dxa"/>
          </w:tcPr>
          <w:p w14:paraId="0A876042" w14:textId="4A817F1C" w:rsidR="5D418893" w:rsidRDefault="736E9A84" w:rsidP="736E9A8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Ability to maintain and update modules as required</w:t>
            </w:r>
          </w:p>
          <w:p w14:paraId="1D32DF91" w14:textId="5CB65ABD" w:rsidR="5D418893" w:rsidRDefault="736E9A84" w:rsidP="736E9A8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Ability to remotely push software updates</w:t>
            </w:r>
          </w:p>
        </w:tc>
      </w:tr>
      <w:tr w:rsidR="5D418893" w14:paraId="15B940D7"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0D5E751A" w14:textId="7370EEC8" w:rsidR="5D418893" w:rsidRDefault="736E9A84">
            <w:r w:rsidRPr="736E9A84">
              <w:rPr>
                <w:rFonts w:ascii="Calibri" w:eastAsia="Calibri" w:hAnsi="Calibri" w:cs="Calibri"/>
              </w:rPr>
              <w:t>Researchers</w:t>
            </w:r>
          </w:p>
        </w:tc>
        <w:tc>
          <w:tcPr>
            <w:tcW w:w="1290" w:type="dxa"/>
          </w:tcPr>
          <w:p w14:paraId="3F343F0C" w14:textId="5EA0FDC9"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Secondary</w:t>
            </w:r>
          </w:p>
        </w:tc>
        <w:tc>
          <w:tcPr>
            <w:tcW w:w="1770" w:type="dxa"/>
          </w:tcPr>
          <w:p w14:paraId="58E3F920" w14:textId="4E4FEE2E"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Academic, interested in trends</w:t>
            </w:r>
          </w:p>
        </w:tc>
        <w:tc>
          <w:tcPr>
            <w:tcW w:w="4965" w:type="dxa"/>
          </w:tcPr>
          <w:p w14:paraId="074BA0FA" w14:textId="53C63B13" w:rsidR="5D418893" w:rsidRDefault="736E9A84" w:rsidP="736E9A8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Real world patient data to assist in better understanding and </w:t>
            </w:r>
            <w:proofErr w:type="spellStart"/>
            <w:r w:rsidRPr="736E9A84">
              <w:rPr>
                <w:rFonts w:ascii="Calibri" w:eastAsia="Calibri" w:hAnsi="Calibri" w:cs="Calibri"/>
              </w:rPr>
              <w:t>modelling</w:t>
            </w:r>
            <w:proofErr w:type="spellEnd"/>
            <w:r w:rsidRPr="736E9A84">
              <w:rPr>
                <w:rFonts w:ascii="Calibri" w:eastAsia="Calibri" w:hAnsi="Calibri" w:cs="Calibri"/>
              </w:rPr>
              <w:t xml:space="preserve"> trends</w:t>
            </w:r>
          </w:p>
          <w:p w14:paraId="2CDC215D" w14:textId="597DEED9" w:rsidR="5D418893" w:rsidRDefault="736E9A84" w:rsidP="736E9A8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Accurate and consistent data</w:t>
            </w:r>
          </w:p>
        </w:tc>
      </w:tr>
      <w:tr w:rsidR="5D418893" w14:paraId="501A9720"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23BC2DF8" w14:textId="2E5731A4" w:rsidR="5D418893" w:rsidRDefault="736E9A84">
            <w:r w:rsidRPr="736E9A84">
              <w:rPr>
                <w:rFonts w:ascii="Calibri" w:eastAsia="Calibri" w:hAnsi="Calibri" w:cs="Calibri"/>
              </w:rPr>
              <w:t>Family and Friends</w:t>
            </w:r>
          </w:p>
        </w:tc>
        <w:tc>
          <w:tcPr>
            <w:tcW w:w="1290" w:type="dxa"/>
          </w:tcPr>
          <w:p w14:paraId="651E2FAA" w14:textId="1B1C8637"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Secondary</w:t>
            </w:r>
          </w:p>
        </w:tc>
        <w:tc>
          <w:tcPr>
            <w:tcW w:w="1770" w:type="dxa"/>
          </w:tcPr>
          <w:p w14:paraId="5710EF30" w14:textId="4BAAFDEE" w:rsidR="5D418893" w:rsidRDefault="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Concerned, wanting the best for their friend/family member</w:t>
            </w:r>
          </w:p>
        </w:tc>
        <w:tc>
          <w:tcPr>
            <w:tcW w:w="4965" w:type="dxa"/>
          </w:tcPr>
          <w:p w14:paraId="51B0CA2F" w14:textId="7EB3C146" w:rsidR="5D418893" w:rsidRDefault="736E9A84" w:rsidP="736E9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Reliable data</w:t>
            </w:r>
          </w:p>
          <w:p w14:paraId="3FD23ADC" w14:textId="3F8B65F7" w:rsidR="5D418893" w:rsidRDefault="736E9A84" w:rsidP="736E9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Patient to be looked after </w:t>
            </w:r>
            <w:r w:rsidRPr="736E9A84">
              <w:rPr>
                <w:rFonts w:ascii="Calibri" w:eastAsia="Calibri" w:hAnsi="Calibri" w:cs="Calibri"/>
                <w:i/>
                <w:iCs/>
              </w:rPr>
              <w:t>always</w:t>
            </w:r>
          </w:p>
          <w:p w14:paraId="462F16F5" w14:textId="6BD1AF20" w:rsidR="2E3FB074" w:rsidRDefault="736E9A84" w:rsidP="736E9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t>Be able to trust the system</w:t>
            </w:r>
          </w:p>
          <w:p w14:paraId="4C69340E" w14:textId="70D2772B" w:rsidR="5D418893" w:rsidRDefault="5D418893" w:rsidP="5D418893">
            <w:pPr>
              <w:ind w:left="-42"/>
              <w:cnfStyle w:val="000000000000" w:firstRow="0" w:lastRow="0" w:firstColumn="0" w:lastColumn="0" w:oddVBand="0" w:evenVBand="0" w:oddHBand="0" w:evenHBand="0" w:firstRowFirstColumn="0" w:firstRowLastColumn="0" w:lastRowFirstColumn="0" w:lastRowLastColumn="0"/>
            </w:pPr>
            <w:r w:rsidRPr="5D418893">
              <w:rPr>
                <w:rFonts w:ascii="Calibri" w:eastAsia="Calibri" w:hAnsi="Calibri" w:cs="Calibri"/>
              </w:rPr>
              <w:t xml:space="preserve"> </w:t>
            </w:r>
          </w:p>
        </w:tc>
      </w:tr>
      <w:tr w:rsidR="736E9A84" w14:paraId="1C0E1AAD"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369B60C9" w14:textId="73DA1F28" w:rsidR="736E9A84" w:rsidRDefault="00A992BB" w:rsidP="736E9A84">
            <w:r w:rsidRPr="00A992BB">
              <w:rPr>
                <w:rFonts w:ascii="Calibri" w:eastAsia="Calibri" w:hAnsi="Calibri" w:cs="Calibri"/>
              </w:rPr>
              <w:t>Product Buyer</w:t>
            </w:r>
          </w:p>
        </w:tc>
        <w:tc>
          <w:tcPr>
            <w:tcW w:w="1290" w:type="dxa"/>
          </w:tcPr>
          <w:p w14:paraId="134A890B" w14:textId="565E94B3" w:rsidR="736E9A84" w:rsidRDefault="00A992BB">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Primary</w:t>
            </w:r>
          </w:p>
        </w:tc>
        <w:tc>
          <w:tcPr>
            <w:tcW w:w="1770" w:type="dxa"/>
          </w:tcPr>
          <w:p w14:paraId="7BC8FFF7" w14:textId="616463F8" w:rsidR="736E9A84" w:rsidRDefault="00A992BB" w:rsidP="736E9A84">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 xml:space="preserve">Budget based, Wanting best for the facility operations </w:t>
            </w:r>
          </w:p>
        </w:tc>
        <w:tc>
          <w:tcPr>
            <w:tcW w:w="4965" w:type="dxa"/>
          </w:tcPr>
          <w:p w14:paraId="04B825F3" w14:textId="02F01EEB" w:rsidR="736E9A84" w:rsidRDefault="736E9A84" w:rsidP="70ED21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rPr>
            </w:pPr>
            <w:r w:rsidRPr="736E9A84">
              <w:rPr>
                <w:rFonts w:ascii="Calibri" w:eastAsia="Calibri" w:hAnsi="Calibri" w:cs="Calibri"/>
              </w:rPr>
              <w:t xml:space="preserve">The system needs to be </w:t>
            </w:r>
            <w:r>
              <w:t>scalable, maintainable, modifiable, testable reliable and secure so I can provide the best possible service to the staff members and patients.</w:t>
            </w:r>
          </w:p>
        </w:tc>
      </w:tr>
      <w:tr w:rsidR="736E9A84" w14:paraId="594BAE3F" w14:textId="77777777" w:rsidTr="00A992BB">
        <w:tc>
          <w:tcPr>
            <w:cnfStyle w:val="001000000000" w:firstRow="0" w:lastRow="0" w:firstColumn="1" w:lastColumn="0" w:oddVBand="0" w:evenVBand="0" w:oddHBand="0" w:evenHBand="0" w:firstRowFirstColumn="0" w:firstRowLastColumn="0" w:lastRowFirstColumn="0" w:lastRowLastColumn="0"/>
            <w:tcW w:w="1335" w:type="dxa"/>
          </w:tcPr>
          <w:p w14:paraId="4C28F230" w14:textId="3C6F50A2" w:rsidR="736E9A84" w:rsidRDefault="00A992BB" w:rsidP="736E9A84">
            <w:r w:rsidRPr="00A992BB">
              <w:rPr>
                <w:rFonts w:ascii="Calibri" w:eastAsia="Calibri" w:hAnsi="Calibri" w:cs="Calibri"/>
              </w:rPr>
              <w:t>Product Seller</w:t>
            </w:r>
          </w:p>
        </w:tc>
        <w:tc>
          <w:tcPr>
            <w:tcW w:w="1290" w:type="dxa"/>
          </w:tcPr>
          <w:p w14:paraId="28C9796A" w14:textId="6C8D1BCC" w:rsidR="736E9A84" w:rsidRDefault="00A992BB">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Primary</w:t>
            </w:r>
          </w:p>
        </w:tc>
        <w:tc>
          <w:tcPr>
            <w:tcW w:w="1770" w:type="dxa"/>
          </w:tcPr>
          <w:p w14:paraId="3D0C2467" w14:textId="55B86E04" w:rsidR="736E9A84" w:rsidRDefault="736E9A84" w:rsidP="736E9A84">
            <w:pPr>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Profit based, Focused on making the best system for potential buyers.</w:t>
            </w:r>
          </w:p>
        </w:tc>
        <w:tc>
          <w:tcPr>
            <w:tcW w:w="4965" w:type="dxa"/>
          </w:tcPr>
          <w:p w14:paraId="5C408A1B" w14:textId="0E43D630" w:rsidR="736E9A84" w:rsidRDefault="736E9A84" w:rsidP="70ED21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eastAsiaTheme="minorEastAsia"/>
              </w:rPr>
            </w:pPr>
            <w:r w:rsidRPr="736E9A84">
              <w:rPr>
                <w:rFonts w:ascii="Calibri" w:eastAsia="Calibri" w:hAnsi="Calibri" w:cs="Calibri"/>
              </w:rPr>
              <w:t xml:space="preserve">The system needs to be </w:t>
            </w:r>
            <w:r>
              <w:t>scalable, modifiable, reliable and secure so that more buyers are interested to purchase the system.</w:t>
            </w:r>
          </w:p>
        </w:tc>
      </w:tr>
    </w:tbl>
    <w:p w14:paraId="7189AE04" w14:textId="4E2AF6A7" w:rsidR="5D418893" w:rsidRDefault="5D418893" w:rsidP="5D418893">
      <w:pPr>
        <w:spacing w:line="360" w:lineRule="auto"/>
      </w:pPr>
    </w:p>
    <w:p w14:paraId="213F5950" w14:textId="52D496C5" w:rsidR="5D418893" w:rsidRDefault="5D418893" w:rsidP="5D418893">
      <w:pPr>
        <w:spacing w:line="360" w:lineRule="auto"/>
      </w:pPr>
    </w:p>
    <w:p w14:paraId="0AC3934E" w14:textId="5A2BBE9C" w:rsidR="5D418893" w:rsidRDefault="5D418893" w:rsidP="5D418893">
      <w:pPr>
        <w:spacing w:line="360" w:lineRule="auto"/>
      </w:pPr>
    </w:p>
    <w:p w14:paraId="7917D58D" w14:textId="081EB104" w:rsidR="5D418893" w:rsidRDefault="5D418893" w:rsidP="5D418893">
      <w:pPr>
        <w:spacing w:line="360" w:lineRule="auto"/>
      </w:pPr>
    </w:p>
    <w:p w14:paraId="7C8CD251" w14:textId="1A5F030A" w:rsidR="5D418893" w:rsidRDefault="5D418893" w:rsidP="5D418893">
      <w:pPr>
        <w:spacing w:line="360" w:lineRule="auto"/>
      </w:pPr>
    </w:p>
    <w:p w14:paraId="398C6BCD" w14:textId="076ED646" w:rsidR="5D418893" w:rsidRDefault="5D418893" w:rsidP="5D418893">
      <w:pPr>
        <w:spacing w:line="360" w:lineRule="auto"/>
      </w:pPr>
    </w:p>
    <w:p w14:paraId="6759B151" w14:textId="024FA888" w:rsidR="005379B2" w:rsidRDefault="5D418893" w:rsidP="005F48A5">
      <w:pPr>
        <w:pStyle w:val="Heading1"/>
        <w:numPr>
          <w:ilvl w:val="1"/>
          <w:numId w:val="13"/>
        </w:numPr>
        <w:spacing w:line="360" w:lineRule="auto"/>
      </w:pPr>
      <w:bookmarkStart w:id="50" w:name="_Toc464761440"/>
      <w:bookmarkStart w:id="51" w:name="_Toc464761587"/>
      <w:bookmarkStart w:id="52" w:name="_Toc464762823"/>
      <w:bookmarkStart w:id="53" w:name="_Toc464765524"/>
      <w:bookmarkStart w:id="54" w:name="_Toc464765684"/>
      <w:bookmarkStart w:id="55" w:name="_Toc464766533"/>
      <w:bookmarkStart w:id="56" w:name="_Toc464767897"/>
      <w:r>
        <w:t>User narratives</w:t>
      </w:r>
      <w:bookmarkEnd w:id="50"/>
      <w:bookmarkEnd w:id="51"/>
      <w:bookmarkEnd w:id="52"/>
      <w:bookmarkEnd w:id="53"/>
      <w:bookmarkEnd w:id="54"/>
      <w:bookmarkEnd w:id="55"/>
      <w:bookmarkEnd w:id="56"/>
    </w:p>
    <w:tbl>
      <w:tblPr>
        <w:tblStyle w:val="GridTable1LightAccent1"/>
        <w:tblW w:w="9286" w:type="dxa"/>
        <w:tblLook w:val="04A0" w:firstRow="1" w:lastRow="0" w:firstColumn="1" w:lastColumn="0" w:noHBand="0" w:noVBand="1"/>
        <w:tblCaption w:val=""/>
        <w:tblDescription w:val=""/>
      </w:tblPr>
      <w:tblGrid>
        <w:gridCol w:w="1580"/>
        <w:gridCol w:w="2471"/>
        <w:gridCol w:w="2475"/>
        <w:gridCol w:w="1410"/>
        <w:gridCol w:w="1350"/>
      </w:tblGrid>
      <w:tr w:rsidR="5D418893" w14:paraId="316B11CE" w14:textId="77777777" w:rsidTr="00A99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14:paraId="649633B6" w14:textId="534FF5A0" w:rsidR="5D418893" w:rsidRDefault="736E9A84">
            <w:r>
              <w:t>As a…</w:t>
            </w:r>
          </w:p>
        </w:tc>
        <w:tc>
          <w:tcPr>
            <w:tcW w:w="2471" w:type="dxa"/>
          </w:tcPr>
          <w:p w14:paraId="5A9ADCDB" w14:textId="03BEC152" w:rsidR="5D418893" w:rsidRDefault="736E9A84">
            <w:pPr>
              <w:cnfStyle w:val="100000000000" w:firstRow="1" w:lastRow="0" w:firstColumn="0" w:lastColumn="0" w:oddVBand="0" w:evenVBand="0" w:oddHBand="0" w:evenHBand="0" w:firstRowFirstColumn="0" w:firstRowLastColumn="0" w:lastRowFirstColumn="0" w:lastRowLastColumn="0"/>
            </w:pPr>
            <w:r>
              <w:t>I want…</w:t>
            </w:r>
          </w:p>
        </w:tc>
        <w:tc>
          <w:tcPr>
            <w:tcW w:w="2475" w:type="dxa"/>
          </w:tcPr>
          <w:p w14:paraId="695CAD5E" w14:textId="58A7A848" w:rsidR="5D418893" w:rsidRDefault="736E9A84">
            <w:pPr>
              <w:cnfStyle w:val="100000000000" w:firstRow="1" w:lastRow="0" w:firstColumn="0" w:lastColumn="0" w:oddVBand="0" w:evenVBand="0" w:oddHBand="0" w:evenHBand="0" w:firstRowFirstColumn="0" w:firstRowLastColumn="0" w:lastRowFirstColumn="0" w:lastRowLastColumn="0"/>
            </w:pPr>
            <w:r>
              <w:t>So that…</w:t>
            </w:r>
          </w:p>
        </w:tc>
        <w:tc>
          <w:tcPr>
            <w:tcW w:w="1410" w:type="dxa"/>
          </w:tcPr>
          <w:p w14:paraId="2253CE92" w14:textId="126697A1" w:rsidR="5D418893" w:rsidRDefault="736E9A84" w:rsidP="736E9A84">
            <w:pPr>
              <w:jc w:val="center"/>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 xml:space="preserve">Story Points (Fibonacci </w:t>
            </w:r>
            <w:r w:rsidRPr="736E9A84">
              <w:rPr>
                <w:rFonts w:ascii="Calibri" w:eastAsia="Calibri" w:hAnsi="Calibri" w:cs="Calibri"/>
              </w:rPr>
              <w:lastRenderedPageBreak/>
              <w:t>sequence)</w:t>
            </w:r>
          </w:p>
        </w:tc>
        <w:tc>
          <w:tcPr>
            <w:tcW w:w="1350" w:type="dxa"/>
          </w:tcPr>
          <w:p w14:paraId="0FDFDBC4" w14:textId="464C01C0" w:rsidR="5D418893" w:rsidRDefault="736E9A84" w:rsidP="736E9A84">
            <w:pPr>
              <w:jc w:val="center"/>
              <w:cnfStyle w:val="100000000000" w:firstRow="1" w:lastRow="0" w:firstColumn="0" w:lastColumn="0" w:oddVBand="0" w:evenVBand="0" w:oddHBand="0" w:evenHBand="0" w:firstRowFirstColumn="0" w:firstRowLastColumn="0" w:lastRowFirstColumn="0" w:lastRowLastColumn="0"/>
            </w:pPr>
            <w:r>
              <w:lastRenderedPageBreak/>
              <w:t>Importance</w:t>
            </w:r>
          </w:p>
        </w:tc>
      </w:tr>
      <w:tr w:rsidR="5D418893" w14:paraId="7730ACF7"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4EAAD5F7" w14:textId="30B4FD11" w:rsidR="5D418893" w:rsidRDefault="736E9A84">
            <w:r>
              <w:lastRenderedPageBreak/>
              <w:t>Patient</w:t>
            </w:r>
          </w:p>
        </w:tc>
        <w:tc>
          <w:tcPr>
            <w:tcW w:w="2471" w:type="dxa"/>
          </w:tcPr>
          <w:p w14:paraId="74A2BDE2" w14:textId="7BF40B47" w:rsidR="5D418893" w:rsidRDefault="736E9A84">
            <w:pPr>
              <w:cnfStyle w:val="000000000000" w:firstRow="0" w:lastRow="0" w:firstColumn="0" w:lastColumn="0" w:oddVBand="0" w:evenVBand="0" w:oddHBand="0" w:evenHBand="0" w:firstRowFirstColumn="0" w:firstRowLastColumn="0" w:lastRowFirstColumn="0" w:lastRowLastColumn="0"/>
            </w:pPr>
            <w:r>
              <w:t>To move freely move around my room</w:t>
            </w:r>
          </w:p>
        </w:tc>
        <w:tc>
          <w:tcPr>
            <w:tcW w:w="2475" w:type="dxa"/>
          </w:tcPr>
          <w:p w14:paraId="4630C883" w14:textId="4983579B" w:rsidR="5D418893" w:rsidRDefault="736E9A84">
            <w:pPr>
              <w:cnfStyle w:val="000000000000" w:firstRow="0" w:lastRow="0" w:firstColumn="0" w:lastColumn="0" w:oddVBand="0" w:evenVBand="0" w:oddHBand="0" w:evenHBand="0" w:firstRowFirstColumn="0" w:firstRowLastColumn="0" w:lastRowFirstColumn="0" w:lastRowLastColumn="0"/>
            </w:pPr>
            <w:r>
              <w:t xml:space="preserve">The </w:t>
            </w:r>
            <w:proofErr w:type="spellStart"/>
            <w:r>
              <w:t>carer</w:t>
            </w:r>
            <w:proofErr w:type="spellEnd"/>
            <w:r>
              <w:t xml:space="preserve"> does not have to physically see me all the time</w:t>
            </w:r>
          </w:p>
        </w:tc>
        <w:tc>
          <w:tcPr>
            <w:tcW w:w="1410" w:type="dxa"/>
          </w:tcPr>
          <w:p w14:paraId="6559FD21" w14:textId="29926610"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7F769FCF" w14:textId="590BDFE2"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L</w:t>
            </w:r>
          </w:p>
        </w:tc>
      </w:tr>
      <w:tr w:rsidR="5D418893" w14:paraId="2084FA36"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EEF6329" w14:textId="250B2EBC" w:rsidR="5D418893" w:rsidRDefault="736E9A84">
            <w:r>
              <w:t>Patient</w:t>
            </w:r>
          </w:p>
        </w:tc>
        <w:tc>
          <w:tcPr>
            <w:tcW w:w="2471" w:type="dxa"/>
          </w:tcPr>
          <w:p w14:paraId="03BD297E" w14:textId="4CBB54DE" w:rsidR="5D418893" w:rsidRDefault="736E9A84">
            <w:pPr>
              <w:cnfStyle w:val="000000000000" w:firstRow="0" w:lastRow="0" w:firstColumn="0" w:lastColumn="0" w:oddVBand="0" w:evenVBand="0" w:oddHBand="0" w:evenHBand="0" w:firstRowFirstColumn="0" w:firstRowLastColumn="0" w:lastRowFirstColumn="0" w:lastRowLastColumn="0"/>
            </w:pPr>
            <w:r>
              <w:t xml:space="preserve">My </w:t>
            </w:r>
            <w:proofErr w:type="spellStart"/>
            <w:r>
              <w:t>carer</w:t>
            </w:r>
            <w:proofErr w:type="spellEnd"/>
            <w:r>
              <w:t xml:space="preserve"> to be automatically alerted in an emergency situation</w:t>
            </w:r>
          </w:p>
        </w:tc>
        <w:tc>
          <w:tcPr>
            <w:tcW w:w="2475" w:type="dxa"/>
          </w:tcPr>
          <w:p w14:paraId="663AB44C" w14:textId="07AEFAD1" w:rsidR="5D418893" w:rsidRDefault="736E9A84">
            <w:pPr>
              <w:cnfStyle w:val="000000000000" w:firstRow="0" w:lastRow="0" w:firstColumn="0" w:lastColumn="0" w:oddVBand="0" w:evenVBand="0" w:oddHBand="0" w:evenHBand="0" w:firstRowFirstColumn="0" w:firstRowLastColumn="0" w:lastRowFirstColumn="0" w:lastRowLastColumn="0"/>
            </w:pPr>
            <w:r>
              <w:t>I can get help immediately</w:t>
            </w:r>
          </w:p>
        </w:tc>
        <w:tc>
          <w:tcPr>
            <w:tcW w:w="1410" w:type="dxa"/>
          </w:tcPr>
          <w:p w14:paraId="4F432B0A" w14:textId="31410CF9"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21</w:t>
            </w:r>
          </w:p>
        </w:tc>
        <w:tc>
          <w:tcPr>
            <w:tcW w:w="1350" w:type="dxa"/>
          </w:tcPr>
          <w:p w14:paraId="164F9CD7" w14:textId="4A41521F"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2AF846FE"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29DD397D" w14:textId="2B389925" w:rsidR="5D418893" w:rsidRDefault="736E9A84">
            <w:r>
              <w:t>Patient</w:t>
            </w:r>
          </w:p>
        </w:tc>
        <w:tc>
          <w:tcPr>
            <w:tcW w:w="2471" w:type="dxa"/>
          </w:tcPr>
          <w:p w14:paraId="03A04F49" w14:textId="6256719C" w:rsidR="5D418893" w:rsidRDefault="736E9A84">
            <w:pPr>
              <w:cnfStyle w:val="000000000000" w:firstRow="0" w:lastRow="0" w:firstColumn="0" w:lastColumn="0" w:oddVBand="0" w:evenVBand="0" w:oddHBand="0" w:evenHBand="0" w:firstRowFirstColumn="0" w:firstRowLastColumn="0" w:lastRowFirstColumn="0" w:lastRowLastColumn="0"/>
            </w:pPr>
            <w:r>
              <w:t>My health to be monitored remotely and accurately</w:t>
            </w:r>
          </w:p>
        </w:tc>
        <w:tc>
          <w:tcPr>
            <w:tcW w:w="2475" w:type="dxa"/>
          </w:tcPr>
          <w:p w14:paraId="1DDE7A70" w14:textId="59F48C83" w:rsidR="5D418893" w:rsidRDefault="736E9A84">
            <w:pPr>
              <w:cnfStyle w:val="000000000000" w:firstRow="0" w:lastRow="0" w:firstColumn="0" w:lastColumn="0" w:oddVBand="0" w:evenVBand="0" w:oddHBand="0" w:evenHBand="0" w:firstRowFirstColumn="0" w:firstRowLastColumn="0" w:lastRowFirstColumn="0" w:lastRowLastColumn="0"/>
            </w:pPr>
            <w:r>
              <w:t>I can enjoy life and have less things to worry about</w:t>
            </w:r>
          </w:p>
        </w:tc>
        <w:tc>
          <w:tcPr>
            <w:tcW w:w="1410" w:type="dxa"/>
          </w:tcPr>
          <w:p w14:paraId="5D99CB98" w14:textId="08DDBED5"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3B87F08A" w14:textId="7B6169C8"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H </w:t>
            </w:r>
          </w:p>
        </w:tc>
      </w:tr>
      <w:tr w:rsidR="5D418893" w14:paraId="23EDAB0F"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27BEFC33" w14:textId="5630CED9" w:rsidR="5D418893" w:rsidRDefault="736E9A84">
            <w:r>
              <w:t>Patient</w:t>
            </w:r>
          </w:p>
        </w:tc>
        <w:tc>
          <w:tcPr>
            <w:tcW w:w="2471" w:type="dxa"/>
          </w:tcPr>
          <w:p w14:paraId="4BAA48A4" w14:textId="535FDB45" w:rsidR="5D418893" w:rsidRDefault="736E9A84">
            <w:pPr>
              <w:cnfStyle w:val="000000000000" w:firstRow="0" w:lastRow="0" w:firstColumn="0" w:lastColumn="0" w:oddVBand="0" w:evenVBand="0" w:oddHBand="0" w:evenHBand="0" w:firstRowFirstColumn="0" w:firstRowLastColumn="0" w:lastRowFirstColumn="0" w:lastRowLastColumn="0"/>
            </w:pPr>
            <w:r>
              <w:t xml:space="preserve">My </w:t>
            </w:r>
            <w:proofErr w:type="spellStart"/>
            <w:r>
              <w:t>carer</w:t>
            </w:r>
            <w:proofErr w:type="spellEnd"/>
            <w:r>
              <w:t xml:space="preserve"> to know my location at all times</w:t>
            </w:r>
          </w:p>
        </w:tc>
        <w:tc>
          <w:tcPr>
            <w:tcW w:w="2475" w:type="dxa"/>
          </w:tcPr>
          <w:p w14:paraId="2375E1B3" w14:textId="6A758E27" w:rsidR="5D418893" w:rsidRDefault="736E9A84">
            <w:pPr>
              <w:cnfStyle w:val="000000000000" w:firstRow="0" w:lastRow="0" w:firstColumn="0" w:lastColumn="0" w:oddVBand="0" w:evenVBand="0" w:oddHBand="0" w:evenHBand="0" w:firstRowFirstColumn="0" w:firstRowLastColumn="0" w:lastRowFirstColumn="0" w:lastRowLastColumn="0"/>
            </w:pPr>
            <w:r>
              <w:t xml:space="preserve">My </w:t>
            </w:r>
            <w:proofErr w:type="spellStart"/>
            <w:r>
              <w:t>carer</w:t>
            </w:r>
            <w:proofErr w:type="spellEnd"/>
            <w:r>
              <w:t xml:space="preserve"> can find me when I am lost.</w:t>
            </w:r>
          </w:p>
        </w:tc>
        <w:tc>
          <w:tcPr>
            <w:tcW w:w="1410" w:type="dxa"/>
          </w:tcPr>
          <w:p w14:paraId="5BD76495" w14:textId="5046E37A"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48E7EA0A" w14:textId="5325497E"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M</w:t>
            </w:r>
          </w:p>
        </w:tc>
      </w:tr>
      <w:tr w:rsidR="2D1AC11F" w14:paraId="66864F5F"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0CE3CCE2" w14:textId="25AD5BF8" w:rsidR="2D1AC11F" w:rsidRDefault="736E9A84" w:rsidP="2D1AC11F">
            <w:r>
              <w:t>Patient</w:t>
            </w:r>
          </w:p>
        </w:tc>
        <w:tc>
          <w:tcPr>
            <w:tcW w:w="2471" w:type="dxa"/>
          </w:tcPr>
          <w:p w14:paraId="58CD92E2" w14:textId="781908F4" w:rsidR="2D1AC11F" w:rsidRDefault="736E9A84" w:rsidP="2D1AC11F">
            <w:pPr>
              <w:cnfStyle w:val="000000000000" w:firstRow="0" w:lastRow="0" w:firstColumn="0" w:lastColumn="0" w:oddVBand="0" w:evenVBand="0" w:oddHBand="0" w:evenHBand="0" w:firstRowFirstColumn="0" w:firstRowLastColumn="0" w:lastRowFirstColumn="0" w:lastRowLastColumn="0"/>
            </w:pPr>
            <w:r>
              <w:t>My personal health information to be stored accurately and securely</w:t>
            </w:r>
          </w:p>
        </w:tc>
        <w:tc>
          <w:tcPr>
            <w:tcW w:w="2475" w:type="dxa"/>
          </w:tcPr>
          <w:p w14:paraId="6F71DC38" w14:textId="7C77BF41" w:rsidR="2D1AC11F" w:rsidRDefault="736E9A84" w:rsidP="2D1AC11F">
            <w:pPr>
              <w:cnfStyle w:val="000000000000" w:firstRow="0" w:lastRow="0" w:firstColumn="0" w:lastColumn="0" w:oddVBand="0" w:evenVBand="0" w:oddHBand="0" w:evenHBand="0" w:firstRowFirstColumn="0" w:firstRowLastColumn="0" w:lastRowFirstColumn="0" w:lastRowLastColumn="0"/>
            </w:pPr>
            <w:r>
              <w:t>My privacy is not invaded</w:t>
            </w:r>
          </w:p>
        </w:tc>
        <w:tc>
          <w:tcPr>
            <w:tcW w:w="1410" w:type="dxa"/>
          </w:tcPr>
          <w:p w14:paraId="55D9F597" w14:textId="4D2A8940" w:rsidR="2D1AC11F" w:rsidRDefault="736E9A84" w:rsidP="736E9A84">
            <w:pPr>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56DE04C6" w14:textId="2A5312FA" w:rsidR="2D1AC11F" w:rsidRDefault="736E9A84" w:rsidP="736E9A84">
            <w:pPr>
              <w:jc w:val="center"/>
              <w:cnfStyle w:val="000000000000" w:firstRow="0" w:lastRow="0" w:firstColumn="0" w:lastColumn="0" w:oddVBand="0" w:evenVBand="0" w:oddHBand="0" w:evenHBand="0" w:firstRowFirstColumn="0" w:firstRowLastColumn="0" w:lastRowFirstColumn="0" w:lastRowLastColumn="0"/>
            </w:pPr>
            <w:r>
              <w:t>H</w:t>
            </w:r>
          </w:p>
        </w:tc>
      </w:tr>
      <w:tr w:rsidR="5D418893" w14:paraId="4E188AAB"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F87129D" w14:textId="255CBC2D" w:rsidR="5D418893" w:rsidRDefault="736E9A84">
            <w:proofErr w:type="spellStart"/>
            <w:r>
              <w:t>Carer</w:t>
            </w:r>
            <w:proofErr w:type="spellEnd"/>
          </w:p>
        </w:tc>
        <w:tc>
          <w:tcPr>
            <w:tcW w:w="2471" w:type="dxa"/>
          </w:tcPr>
          <w:p w14:paraId="74CA8C3F" w14:textId="5115B503" w:rsidR="5D418893" w:rsidRDefault="736E9A84">
            <w:pPr>
              <w:cnfStyle w:val="000000000000" w:firstRow="0" w:lastRow="0" w:firstColumn="0" w:lastColumn="0" w:oddVBand="0" w:evenVBand="0" w:oddHBand="0" w:evenHBand="0" w:firstRowFirstColumn="0" w:firstRowLastColumn="0" w:lastRowFirstColumn="0" w:lastRowLastColumn="0"/>
            </w:pPr>
            <w:r>
              <w:t>To get alerts on my phone and computer about abnormal behavior of patients</w:t>
            </w:r>
          </w:p>
        </w:tc>
        <w:tc>
          <w:tcPr>
            <w:tcW w:w="2475" w:type="dxa"/>
          </w:tcPr>
          <w:p w14:paraId="77532D68" w14:textId="472E35E2" w:rsidR="5D418893" w:rsidRDefault="736E9A84">
            <w:pPr>
              <w:cnfStyle w:val="000000000000" w:firstRow="0" w:lastRow="0" w:firstColumn="0" w:lastColumn="0" w:oddVBand="0" w:evenVBand="0" w:oddHBand="0" w:evenHBand="0" w:firstRowFirstColumn="0" w:firstRowLastColumn="0" w:lastRowFirstColumn="0" w:lastRowLastColumn="0"/>
            </w:pPr>
            <w:r>
              <w:t>I can alert the doctor and wait for further action.</w:t>
            </w:r>
          </w:p>
        </w:tc>
        <w:tc>
          <w:tcPr>
            <w:tcW w:w="1410" w:type="dxa"/>
          </w:tcPr>
          <w:p w14:paraId="53992E51" w14:textId="5C9D7FDF"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1E829963" w14:textId="567591DA"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704E4371"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6E03AD3E" w14:textId="6DE4035F" w:rsidR="5D418893" w:rsidRDefault="736E9A84">
            <w:proofErr w:type="spellStart"/>
            <w:r>
              <w:t>Carer</w:t>
            </w:r>
            <w:proofErr w:type="spellEnd"/>
          </w:p>
        </w:tc>
        <w:tc>
          <w:tcPr>
            <w:tcW w:w="2471" w:type="dxa"/>
          </w:tcPr>
          <w:p w14:paraId="3AEC5DDE" w14:textId="73F12FAB" w:rsidR="5D418893" w:rsidRDefault="736E9A84">
            <w:pPr>
              <w:cnfStyle w:val="000000000000" w:firstRow="0" w:lastRow="0" w:firstColumn="0" w:lastColumn="0" w:oddVBand="0" w:evenVBand="0" w:oddHBand="0" w:evenHBand="0" w:firstRowFirstColumn="0" w:firstRowLastColumn="0" w:lastRowFirstColumn="0" w:lastRowLastColumn="0"/>
            </w:pPr>
            <w:r>
              <w:t>To track the location of my patient(s)</w:t>
            </w:r>
          </w:p>
        </w:tc>
        <w:tc>
          <w:tcPr>
            <w:tcW w:w="2475" w:type="dxa"/>
          </w:tcPr>
          <w:p w14:paraId="41D6CDE1" w14:textId="5F39DEC9" w:rsidR="5D418893" w:rsidRDefault="736E9A84">
            <w:pPr>
              <w:cnfStyle w:val="000000000000" w:firstRow="0" w:lastRow="0" w:firstColumn="0" w:lastColumn="0" w:oddVBand="0" w:evenVBand="0" w:oddHBand="0" w:evenHBand="0" w:firstRowFirstColumn="0" w:firstRowLastColumn="0" w:lastRowFirstColumn="0" w:lastRowLastColumn="0"/>
            </w:pPr>
            <w:r>
              <w:t>I can find them if they are lost</w:t>
            </w:r>
          </w:p>
        </w:tc>
        <w:tc>
          <w:tcPr>
            <w:tcW w:w="1410" w:type="dxa"/>
          </w:tcPr>
          <w:p w14:paraId="242449A8" w14:textId="1C4F75F3"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78DC07B4" w14:textId="69CF2E92"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3400E09D"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536AEE02" w14:textId="13E8813E" w:rsidR="5D418893" w:rsidRDefault="736E9A84">
            <w:proofErr w:type="spellStart"/>
            <w:r>
              <w:t>Carer</w:t>
            </w:r>
            <w:proofErr w:type="spellEnd"/>
          </w:p>
        </w:tc>
        <w:tc>
          <w:tcPr>
            <w:tcW w:w="2471" w:type="dxa"/>
          </w:tcPr>
          <w:p w14:paraId="68BAD37A" w14:textId="446F8CA0" w:rsidR="5D418893" w:rsidRDefault="736E9A84">
            <w:pPr>
              <w:cnfStyle w:val="000000000000" w:firstRow="0" w:lastRow="0" w:firstColumn="0" w:lastColumn="0" w:oddVBand="0" w:evenVBand="0" w:oddHBand="0" w:evenHBand="0" w:firstRowFirstColumn="0" w:firstRowLastColumn="0" w:lastRowFirstColumn="0" w:lastRowLastColumn="0"/>
            </w:pPr>
            <w:r>
              <w:t>Know the health information of my patient(s)</w:t>
            </w:r>
          </w:p>
        </w:tc>
        <w:tc>
          <w:tcPr>
            <w:tcW w:w="2475" w:type="dxa"/>
          </w:tcPr>
          <w:p w14:paraId="19623630" w14:textId="5453942E" w:rsidR="5D418893" w:rsidRDefault="736E9A84">
            <w:pPr>
              <w:cnfStyle w:val="000000000000" w:firstRow="0" w:lastRow="0" w:firstColumn="0" w:lastColumn="0" w:oddVBand="0" w:evenVBand="0" w:oddHBand="0" w:evenHBand="0" w:firstRowFirstColumn="0" w:firstRowLastColumn="0" w:lastRowFirstColumn="0" w:lastRowLastColumn="0"/>
            </w:pPr>
            <w:r>
              <w:t>I can monitor their health information for any abnormality</w:t>
            </w:r>
          </w:p>
        </w:tc>
        <w:tc>
          <w:tcPr>
            <w:tcW w:w="1410" w:type="dxa"/>
          </w:tcPr>
          <w:p w14:paraId="75927554" w14:textId="751C4634"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6B452D29" w14:textId="38486607"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0DC41F31"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0F6E1EF5" w14:textId="70E7DD09" w:rsidR="5D418893" w:rsidRDefault="736E9A84">
            <w:proofErr w:type="spellStart"/>
            <w:r>
              <w:t>Carer</w:t>
            </w:r>
            <w:proofErr w:type="spellEnd"/>
          </w:p>
        </w:tc>
        <w:tc>
          <w:tcPr>
            <w:tcW w:w="2471" w:type="dxa"/>
          </w:tcPr>
          <w:p w14:paraId="308A8E4F" w14:textId="7B4B23E4" w:rsidR="5D418893" w:rsidRDefault="736E9A84">
            <w:pPr>
              <w:cnfStyle w:val="000000000000" w:firstRow="0" w:lastRow="0" w:firstColumn="0" w:lastColumn="0" w:oddVBand="0" w:evenVBand="0" w:oddHBand="0" w:evenHBand="0" w:firstRowFirstColumn="0" w:firstRowLastColumn="0" w:lastRowFirstColumn="0" w:lastRowLastColumn="0"/>
            </w:pPr>
            <w:r>
              <w:t>The system to raise an alarm when I am unable to respond in time</w:t>
            </w:r>
          </w:p>
        </w:tc>
        <w:tc>
          <w:tcPr>
            <w:tcW w:w="2475" w:type="dxa"/>
          </w:tcPr>
          <w:p w14:paraId="1478BCC1" w14:textId="4AB85C0C" w:rsidR="5D418893" w:rsidRDefault="736E9A84">
            <w:pPr>
              <w:cnfStyle w:val="000000000000" w:firstRow="0" w:lastRow="0" w:firstColumn="0" w:lastColumn="0" w:oddVBand="0" w:evenVBand="0" w:oddHBand="0" w:evenHBand="0" w:firstRowFirstColumn="0" w:firstRowLastColumn="0" w:lastRowFirstColumn="0" w:lastRowLastColumn="0"/>
            </w:pPr>
            <w:r>
              <w:t xml:space="preserve">The doctor can take further action to </w:t>
            </w:r>
            <w:proofErr w:type="spellStart"/>
            <w:r>
              <w:t>analyse</w:t>
            </w:r>
            <w:proofErr w:type="spellEnd"/>
            <w:r>
              <w:t xml:space="preserve"> the patients’ situation.</w:t>
            </w:r>
          </w:p>
        </w:tc>
        <w:tc>
          <w:tcPr>
            <w:tcW w:w="1410" w:type="dxa"/>
          </w:tcPr>
          <w:p w14:paraId="30D7B8F1" w14:textId="6A755008"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7A6F3F09" w14:textId="32E01CB6"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15F98A7A"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09F5D59" w14:textId="7CC2B86C" w:rsidR="5D418893" w:rsidRDefault="736E9A84">
            <w:proofErr w:type="spellStart"/>
            <w:r>
              <w:t>Carer</w:t>
            </w:r>
            <w:proofErr w:type="spellEnd"/>
          </w:p>
        </w:tc>
        <w:tc>
          <w:tcPr>
            <w:tcW w:w="2471" w:type="dxa"/>
          </w:tcPr>
          <w:p w14:paraId="07466041" w14:textId="422D1992" w:rsidR="5D418893" w:rsidRDefault="736E9A84">
            <w:pPr>
              <w:cnfStyle w:val="000000000000" w:firstRow="0" w:lastRow="0" w:firstColumn="0" w:lastColumn="0" w:oddVBand="0" w:evenVBand="0" w:oddHBand="0" w:evenHBand="0" w:firstRowFirstColumn="0" w:firstRowLastColumn="0" w:lastRowFirstColumn="0" w:lastRowLastColumn="0"/>
            </w:pPr>
            <w:r>
              <w:t>A simple and easy to use system</w:t>
            </w:r>
          </w:p>
        </w:tc>
        <w:tc>
          <w:tcPr>
            <w:tcW w:w="2475" w:type="dxa"/>
          </w:tcPr>
          <w:p w14:paraId="1B57FC9B" w14:textId="00016992" w:rsidR="5D418893" w:rsidRDefault="736E9A84">
            <w:pPr>
              <w:cnfStyle w:val="000000000000" w:firstRow="0" w:lastRow="0" w:firstColumn="0" w:lastColumn="0" w:oddVBand="0" w:evenVBand="0" w:oddHBand="0" w:evenHBand="0" w:firstRowFirstColumn="0" w:firstRowLastColumn="0" w:lastRowFirstColumn="0" w:lastRowLastColumn="0"/>
            </w:pPr>
            <w:r>
              <w:t>I don’t get confused with too many options</w:t>
            </w:r>
          </w:p>
        </w:tc>
        <w:tc>
          <w:tcPr>
            <w:tcW w:w="1410" w:type="dxa"/>
          </w:tcPr>
          <w:p w14:paraId="762AF15F" w14:textId="7954366C"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18A46F39" w14:textId="75592C56"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M</w:t>
            </w:r>
          </w:p>
        </w:tc>
      </w:tr>
      <w:tr w:rsidR="5D418893" w14:paraId="60AC21D1"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5789BC05" w14:textId="60019E21" w:rsidR="5D418893" w:rsidRDefault="736E9A84">
            <w:proofErr w:type="spellStart"/>
            <w:r>
              <w:t>Carer</w:t>
            </w:r>
            <w:proofErr w:type="spellEnd"/>
          </w:p>
        </w:tc>
        <w:tc>
          <w:tcPr>
            <w:tcW w:w="2471" w:type="dxa"/>
          </w:tcPr>
          <w:p w14:paraId="25D0A1E3" w14:textId="0FD6FD04" w:rsidR="5D418893" w:rsidRDefault="736E9A84">
            <w:pPr>
              <w:cnfStyle w:val="000000000000" w:firstRow="0" w:lastRow="0" w:firstColumn="0" w:lastColumn="0" w:oddVBand="0" w:evenVBand="0" w:oddHBand="0" w:evenHBand="0" w:firstRowFirstColumn="0" w:firstRowLastColumn="0" w:lastRowFirstColumn="0" w:lastRowLastColumn="0"/>
            </w:pPr>
            <w:r>
              <w:t>An option to enable advanced/detailed data</w:t>
            </w:r>
          </w:p>
        </w:tc>
        <w:tc>
          <w:tcPr>
            <w:tcW w:w="2475" w:type="dxa"/>
          </w:tcPr>
          <w:p w14:paraId="1EEEF8B7" w14:textId="66D5F5A0" w:rsidR="5D418893" w:rsidRDefault="736E9A84">
            <w:pPr>
              <w:cnfStyle w:val="000000000000" w:firstRow="0" w:lastRow="0" w:firstColumn="0" w:lastColumn="0" w:oddVBand="0" w:evenVBand="0" w:oddHBand="0" w:evenHBand="0" w:firstRowFirstColumn="0" w:firstRowLastColumn="0" w:lastRowFirstColumn="0" w:lastRowLastColumn="0"/>
            </w:pPr>
            <w:r>
              <w:t xml:space="preserve">I can </w:t>
            </w:r>
            <w:proofErr w:type="spellStart"/>
            <w:r>
              <w:t>analyse</w:t>
            </w:r>
            <w:proofErr w:type="spellEnd"/>
            <w:r>
              <w:t xml:space="preserve"> the patient’s health information in greater detail</w:t>
            </w:r>
          </w:p>
        </w:tc>
        <w:tc>
          <w:tcPr>
            <w:tcW w:w="1410" w:type="dxa"/>
          </w:tcPr>
          <w:p w14:paraId="2C48517F" w14:textId="4FD713A2"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459E0C66" w14:textId="1A6DEDED"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L</w:t>
            </w:r>
          </w:p>
        </w:tc>
      </w:tr>
      <w:tr w:rsidR="5D418893" w14:paraId="553E2D66"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352BFED7" w14:textId="434015C9" w:rsidR="5D418893" w:rsidRDefault="736E9A84">
            <w:proofErr w:type="spellStart"/>
            <w:r>
              <w:t>Carer</w:t>
            </w:r>
            <w:proofErr w:type="spellEnd"/>
          </w:p>
        </w:tc>
        <w:tc>
          <w:tcPr>
            <w:tcW w:w="2471" w:type="dxa"/>
          </w:tcPr>
          <w:p w14:paraId="005A418E" w14:textId="5CCE626A" w:rsidR="5D418893" w:rsidRDefault="736E9A84">
            <w:pPr>
              <w:cnfStyle w:val="000000000000" w:firstRow="0" w:lastRow="0" w:firstColumn="0" w:lastColumn="0" w:oddVBand="0" w:evenVBand="0" w:oddHBand="0" w:evenHBand="0" w:firstRowFirstColumn="0" w:firstRowLastColumn="0" w:lastRowFirstColumn="0" w:lastRowLastColumn="0"/>
            </w:pPr>
            <w:r>
              <w:t>To see an overview of all the connected devices</w:t>
            </w:r>
          </w:p>
        </w:tc>
        <w:tc>
          <w:tcPr>
            <w:tcW w:w="2475" w:type="dxa"/>
          </w:tcPr>
          <w:p w14:paraId="6D2CCBC9" w14:textId="27CE0524" w:rsidR="5D418893" w:rsidRDefault="736E9A84">
            <w:pPr>
              <w:cnfStyle w:val="000000000000" w:firstRow="0" w:lastRow="0" w:firstColumn="0" w:lastColumn="0" w:oddVBand="0" w:evenVBand="0" w:oddHBand="0" w:evenHBand="0" w:firstRowFirstColumn="0" w:firstRowLastColumn="0" w:lastRowFirstColumn="0" w:lastRowLastColumn="0"/>
            </w:pPr>
            <w:r>
              <w:t>I can easily identify whether particular devices are connected to the system or not</w:t>
            </w:r>
          </w:p>
        </w:tc>
        <w:tc>
          <w:tcPr>
            <w:tcW w:w="1410" w:type="dxa"/>
          </w:tcPr>
          <w:p w14:paraId="198D2CD2" w14:textId="28572A0D"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1DE77213" w14:textId="2B839994"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42726085"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0EF73406" w14:textId="66E3DCDF" w:rsidR="5D418893" w:rsidRDefault="736E9A84">
            <w:proofErr w:type="spellStart"/>
            <w:r>
              <w:t>Carer</w:t>
            </w:r>
            <w:proofErr w:type="spellEnd"/>
          </w:p>
        </w:tc>
        <w:tc>
          <w:tcPr>
            <w:tcW w:w="2471" w:type="dxa"/>
          </w:tcPr>
          <w:p w14:paraId="73CD5C68" w14:textId="77172998" w:rsidR="5D418893" w:rsidRDefault="736E9A84">
            <w:pPr>
              <w:cnfStyle w:val="000000000000" w:firstRow="0" w:lastRow="0" w:firstColumn="0" w:lastColumn="0" w:oddVBand="0" w:evenVBand="0" w:oddHBand="0" w:evenHBand="0" w:firstRowFirstColumn="0" w:firstRowLastColumn="0" w:lastRowFirstColumn="0" w:lastRowLastColumn="0"/>
            </w:pPr>
            <w:r>
              <w:t>I want to easily track down the location and information of multiple patients at a time</w:t>
            </w:r>
          </w:p>
        </w:tc>
        <w:tc>
          <w:tcPr>
            <w:tcW w:w="2475" w:type="dxa"/>
          </w:tcPr>
          <w:p w14:paraId="7773E266" w14:textId="28E7C63F" w:rsidR="5D418893" w:rsidRDefault="736E9A84">
            <w:pPr>
              <w:cnfStyle w:val="000000000000" w:firstRow="0" w:lastRow="0" w:firstColumn="0" w:lastColumn="0" w:oddVBand="0" w:evenVBand="0" w:oddHBand="0" w:evenHBand="0" w:firstRowFirstColumn="0" w:firstRowLastColumn="0" w:lastRowFirstColumn="0" w:lastRowLastColumn="0"/>
            </w:pPr>
            <w:r>
              <w:t>I can easily manage multiple patients.</w:t>
            </w:r>
          </w:p>
        </w:tc>
        <w:tc>
          <w:tcPr>
            <w:tcW w:w="1410" w:type="dxa"/>
          </w:tcPr>
          <w:p w14:paraId="6DEA873A" w14:textId="12C9DC81"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2C284616" w14:textId="28572A0D"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H</w:t>
            </w:r>
          </w:p>
        </w:tc>
      </w:tr>
      <w:tr w:rsidR="5D418893" w14:paraId="2A000E80"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1AB979A3" w14:textId="663825DF" w:rsidR="5D418893" w:rsidRDefault="736E9A84">
            <w:r>
              <w:t>Duty Doctor</w:t>
            </w:r>
          </w:p>
        </w:tc>
        <w:tc>
          <w:tcPr>
            <w:tcW w:w="2471" w:type="dxa"/>
          </w:tcPr>
          <w:p w14:paraId="687DB147" w14:textId="724B1127" w:rsidR="5D418893" w:rsidRDefault="736E9A84">
            <w:pPr>
              <w:cnfStyle w:val="000000000000" w:firstRow="0" w:lastRow="0" w:firstColumn="0" w:lastColumn="0" w:oddVBand="0" w:evenVBand="0" w:oddHBand="0" w:evenHBand="0" w:firstRowFirstColumn="0" w:firstRowLastColumn="0" w:lastRowFirstColumn="0" w:lastRowLastColumn="0"/>
            </w:pPr>
            <w:r>
              <w:t>A simple and easy to use system</w:t>
            </w:r>
          </w:p>
        </w:tc>
        <w:tc>
          <w:tcPr>
            <w:tcW w:w="2475" w:type="dxa"/>
          </w:tcPr>
          <w:p w14:paraId="7D6D7A04" w14:textId="7F8CD117" w:rsidR="5D418893" w:rsidRDefault="736E9A84">
            <w:pPr>
              <w:cnfStyle w:val="000000000000" w:firstRow="0" w:lastRow="0" w:firstColumn="0" w:lastColumn="0" w:oddVBand="0" w:evenVBand="0" w:oddHBand="0" w:evenHBand="0" w:firstRowFirstColumn="0" w:firstRowLastColumn="0" w:lastRowFirstColumn="0" w:lastRowLastColumn="0"/>
            </w:pPr>
            <w:r>
              <w:t>I don’t get confused with too many options</w:t>
            </w:r>
          </w:p>
        </w:tc>
        <w:tc>
          <w:tcPr>
            <w:tcW w:w="1410" w:type="dxa"/>
          </w:tcPr>
          <w:p w14:paraId="55BC7BFF" w14:textId="464C93EF"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02938FCE" w14:textId="00D0EADD"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M</w:t>
            </w:r>
          </w:p>
        </w:tc>
      </w:tr>
      <w:tr w:rsidR="5D418893" w14:paraId="7AE441B2"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3069CBDF" w14:textId="3588F202" w:rsidR="5D418893" w:rsidRDefault="736E9A84">
            <w:r>
              <w:t>Duty Doctor</w:t>
            </w:r>
          </w:p>
        </w:tc>
        <w:tc>
          <w:tcPr>
            <w:tcW w:w="2471" w:type="dxa"/>
          </w:tcPr>
          <w:p w14:paraId="3A8F1BA1" w14:textId="6F6D3A44" w:rsidR="5D418893" w:rsidRDefault="736E9A84">
            <w:pPr>
              <w:cnfStyle w:val="000000000000" w:firstRow="0" w:lastRow="0" w:firstColumn="0" w:lastColumn="0" w:oddVBand="0" w:evenVBand="0" w:oddHBand="0" w:evenHBand="0" w:firstRowFirstColumn="0" w:firstRowLastColumn="0" w:lastRowFirstColumn="0" w:lastRowLastColumn="0"/>
            </w:pPr>
            <w:r>
              <w:t>An option to enable advanced/detailed data</w:t>
            </w:r>
          </w:p>
        </w:tc>
        <w:tc>
          <w:tcPr>
            <w:tcW w:w="2475" w:type="dxa"/>
          </w:tcPr>
          <w:p w14:paraId="4BEEB318" w14:textId="41F9FD06" w:rsidR="5D418893" w:rsidRDefault="736E9A84">
            <w:pPr>
              <w:cnfStyle w:val="000000000000" w:firstRow="0" w:lastRow="0" w:firstColumn="0" w:lastColumn="0" w:oddVBand="0" w:evenVBand="0" w:oddHBand="0" w:evenHBand="0" w:firstRowFirstColumn="0" w:firstRowLastColumn="0" w:lastRowFirstColumn="0" w:lastRowLastColumn="0"/>
            </w:pPr>
            <w:r>
              <w:t xml:space="preserve">I can </w:t>
            </w:r>
            <w:proofErr w:type="spellStart"/>
            <w:r>
              <w:t>analyse</w:t>
            </w:r>
            <w:proofErr w:type="spellEnd"/>
            <w:r>
              <w:t xml:space="preserve"> the patient’s health information in greater detail</w:t>
            </w:r>
          </w:p>
        </w:tc>
        <w:tc>
          <w:tcPr>
            <w:tcW w:w="1410" w:type="dxa"/>
          </w:tcPr>
          <w:p w14:paraId="72120D99" w14:textId="034D517A"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4203E21B" w14:textId="21AEB1F1"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L</w:t>
            </w:r>
          </w:p>
        </w:tc>
      </w:tr>
      <w:tr w:rsidR="5D418893" w14:paraId="46619295"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F626CD2" w14:textId="5F2A0C30" w:rsidR="5D418893" w:rsidRDefault="736E9A84">
            <w:r>
              <w:lastRenderedPageBreak/>
              <w:t>Duty Doctor</w:t>
            </w:r>
          </w:p>
        </w:tc>
        <w:tc>
          <w:tcPr>
            <w:tcW w:w="2471" w:type="dxa"/>
          </w:tcPr>
          <w:p w14:paraId="1E593A09" w14:textId="6D7AF18B" w:rsidR="5D418893" w:rsidRDefault="736E9A84">
            <w:pPr>
              <w:cnfStyle w:val="000000000000" w:firstRow="0" w:lastRow="0" w:firstColumn="0" w:lastColumn="0" w:oddVBand="0" w:evenVBand="0" w:oddHBand="0" w:evenHBand="0" w:firstRowFirstColumn="0" w:firstRowLastColumn="0" w:lastRowFirstColumn="0" w:lastRowLastColumn="0"/>
            </w:pPr>
            <w:r>
              <w:t xml:space="preserve">To call the </w:t>
            </w:r>
            <w:proofErr w:type="spellStart"/>
            <w:r>
              <w:t>carer</w:t>
            </w:r>
            <w:proofErr w:type="spellEnd"/>
          </w:p>
        </w:tc>
        <w:tc>
          <w:tcPr>
            <w:tcW w:w="2475" w:type="dxa"/>
          </w:tcPr>
          <w:p w14:paraId="30AB14D5" w14:textId="3B19E1F5" w:rsidR="5D418893" w:rsidRDefault="736E9A84">
            <w:pPr>
              <w:cnfStyle w:val="000000000000" w:firstRow="0" w:lastRow="0" w:firstColumn="0" w:lastColumn="0" w:oddVBand="0" w:evenVBand="0" w:oddHBand="0" w:evenHBand="0" w:firstRowFirstColumn="0" w:firstRowLastColumn="0" w:lastRowFirstColumn="0" w:lastRowLastColumn="0"/>
            </w:pPr>
            <w:r>
              <w:t>So I can give advice about patients’ health information if required.</w:t>
            </w:r>
          </w:p>
        </w:tc>
        <w:tc>
          <w:tcPr>
            <w:tcW w:w="1410" w:type="dxa"/>
          </w:tcPr>
          <w:p w14:paraId="33CE9BAE" w14:textId="056519CE"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3</w:t>
            </w:r>
          </w:p>
        </w:tc>
        <w:tc>
          <w:tcPr>
            <w:tcW w:w="1350" w:type="dxa"/>
          </w:tcPr>
          <w:p w14:paraId="6B097742" w14:textId="27423242"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5EF6BF62"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5BB029E8" w14:textId="41F4EB7C" w:rsidR="5D418893" w:rsidRDefault="736E9A84">
            <w:r>
              <w:t>Duty Doctor</w:t>
            </w:r>
          </w:p>
        </w:tc>
        <w:tc>
          <w:tcPr>
            <w:tcW w:w="2471" w:type="dxa"/>
          </w:tcPr>
          <w:p w14:paraId="1E8AAC4D" w14:textId="701D6A65" w:rsidR="5D418893" w:rsidRDefault="736E9A84">
            <w:pPr>
              <w:cnfStyle w:val="000000000000" w:firstRow="0" w:lastRow="0" w:firstColumn="0" w:lastColumn="0" w:oddVBand="0" w:evenVBand="0" w:oddHBand="0" w:evenHBand="0" w:firstRowFirstColumn="0" w:firstRowLastColumn="0" w:lastRowFirstColumn="0" w:lastRowLastColumn="0"/>
            </w:pPr>
            <w:r>
              <w:t>To easily alert the emergency services</w:t>
            </w:r>
          </w:p>
        </w:tc>
        <w:tc>
          <w:tcPr>
            <w:tcW w:w="2475" w:type="dxa"/>
          </w:tcPr>
          <w:p w14:paraId="3EFFC6AD" w14:textId="17130FDF" w:rsidR="5D418893" w:rsidRDefault="736E9A84">
            <w:pPr>
              <w:cnfStyle w:val="000000000000" w:firstRow="0" w:lastRow="0" w:firstColumn="0" w:lastColumn="0" w:oddVBand="0" w:evenVBand="0" w:oddHBand="0" w:evenHBand="0" w:firstRowFirstColumn="0" w:firstRowLastColumn="0" w:lastRowFirstColumn="0" w:lastRowLastColumn="0"/>
            </w:pPr>
            <w:r>
              <w:t>They can try to save patients that are in critical situation</w:t>
            </w:r>
          </w:p>
        </w:tc>
        <w:tc>
          <w:tcPr>
            <w:tcW w:w="1410" w:type="dxa"/>
          </w:tcPr>
          <w:p w14:paraId="7AAE10CB" w14:textId="0A520256"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3 </w:t>
            </w:r>
          </w:p>
        </w:tc>
        <w:tc>
          <w:tcPr>
            <w:tcW w:w="1350" w:type="dxa"/>
          </w:tcPr>
          <w:p w14:paraId="392C17E5" w14:textId="5E800A6C"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H</w:t>
            </w:r>
          </w:p>
        </w:tc>
      </w:tr>
      <w:tr w:rsidR="5D418893" w14:paraId="399A9B42"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5A7EEB0B" w14:textId="3C5005B2" w:rsidR="5D418893" w:rsidRDefault="736E9A84">
            <w:r>
              <w:t>Duty Doctor</w:t>
            </w:r>
          </w:p>
        </w:tc>
        <w:tc>
          <w:tcPr>
            <w:tcW w:w="2471" w:type="dxa"/>
          </w:tcPr>
          <w:p w14:paraId="3368665D" w14:textId="58A61B5F" w:rsidR="5D418893" w:rsidRDefault="736E9A84">
            <w:pPr>
              <w:cnfStyle w:val="000000000000" w:firstRow="0" w:lastRow="0" w:firstColumn="0" w:lastColumn="0" w:oddVBand="0" w:evenVBand="0" w:oddHBand="0" w:evenHBand="0" w:firstRowFirstColumn="0" w:firstRowLastColumn="0" w:lastRowFirstColumn="0" w:lastRowLastColumn="0"/>
            </w:pPr>
            <w:r>
              <w:t>To securely login into the system</w:t>
            </w:r>
          </w:p>
        </w:tc>
        <w:tc>
          <w:tcPr>
            <w:tcW w:w="2475" w:type="dxa"/>
          </w:tcPr>
          <w:p w14:paraId="3FE298F1" w14:textId="53BE5FD5" w:rsidR="5D418893" w:rsidRDefault="736E9A84">
            <w:pPr>
              <w:cnfStyle w:val="000000000000" w:firstRow="0" w:lastRow="0" w:firstColumn="0" w:lastColumn="0" w:oddVBand="0" w:evenVBand="0" w:oddHBand="0" w:evenHBand="0" w:firstRowFirstColumn="0" w:firstRowLastColumn="0" w:lastRowFirstColumn="0" w:lastRowLastColumn="0"/>
            </w:pPr>
            <w:r>
              <w:t>No unauthorized person can steal or manipulate data</w:t>
            </w:r>
          </w:p>
        </w:tc>
        <w:tc>
          <w:tcPr>
            <w:tcW w:w="1410" w:type="dxa"/>
          </w:tcPr>
          <w:p w14:paraId="385F1C07" w14:textId="3FBA4BB8"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6430D44B" w14:textId="5AF8ACE2"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46A6DDD6"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217F8BAE" w14:textId="446359AC" w:rsidR="5D418893" w:rsidRDefault="736E9A84">
            <w:r>
              <w:t>Duty Doctor</w:t>
            </w:r>
          </w:p>
        </w:tc>
        <w:tc>
          <w:tcPr>
            <w:tcW w:w="2471" w:type="dxa"/>
          </w:tcPr>
          <w:p w14:paraId="50844B26" w14:textId="5E87586A" w:rsidR="5D418893" w:rsidRDefault="736E9A84">
            <w:pPr>
              <w:cnfStyle w:val="000000000000" w:firstRow="0" w:lastRow="0" w:firstColumn="0" w:lastColumn="0" w:oddVBand="0" w:evenVBand="0" w:oddHBand="0" w:evenHBand="0" w:firstRowFirstColumn="0" w:firstRowLastColumn="0" w:lastRowFirstColumn="0" w:lastRowLastColumn="0"/>
            </w:pPr>
            <w:r>
              <w:t>To see an overview of all the connected devices</w:t>
            </w:r>
          </w:p>
        </w:tc>
        <w:tc>
          <w:tcPr>
            <w:tcW w:w="2475" w:type="dxa"/>
          </w:tcPr>
          <w:p w14:paraId="2C8E2F1A" w14:textId="57675948" w:rsidR="5D418893" w:rsidRDefault="736E9A84">
            <w:pPr>
              <w:cnfStyle w:val="000000000000" w:firstRow="0" w:lastRow="0" w:firstColumn="0" w:lastColumn="0" w:oddVBand="0" w:evenVBand="0" w:oddHBand="0" w:evenHBand="0" w:firstRowFirstColumn="0" w:firstRowLastColumn="0" w:lastRowFirstColumn="0" w:lastRowLastColumn="0"/>
            </w:pPr>
            <w:r>
              <w:t>I can easily identify whether particular devices are connected to the system or not</w:t>
            </w:r>
          </w:p>
        </w:tc>
        <w:tc>
          <w:tcPr>
            <w:tcW w:w="1410" w:type="dxa"/>
          </w:tcPr>
          <w:p w14:paraId="1ED8B7FC" w14:textId="13523186"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0919D84C" w14:textId="654F2C30" w:rsidR="5D418893" w:rsidRDefault="736E9A84" w:rsidP="736E9A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5A1B2BCC"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6E93FA77" w14:textId="55A67274" w:rsidR="5D418893" w:rsidRDefault="736E9A84">
            <w:r>
              <w:t>Developers</w:t>
            </w:r>
          </w:p>
        </w:tc>
        <w:tc>
          <w:tcPr>
            <w:tcW w:w="2471" w:type="dxa"/>
          </w:tcPr>
          <w:p w14:paraId="2A1A7310" w14:textId="03E86D0F" w:rsidR="5D418893" w:rsidRDefault="736E9A84">
            <w:pPr>
              <w:cnfStyle w:val="000000000000" w:firstRow="0" w:lastRow="0" w:firstColumn="0" w:lastColumn="0" w:oddVBand="0" w:evenVBand="0" w:oddHBand="0" w:evenHBand="0" w:firstRowFirstColumn="0" w:firstRowLastColumn="0" w:lastRowFirstColumn="0" w:lastRowLastColumn="0"/>
            </w:pPr>
            <w:r>
              <w:t>To maintain and update small modules at a time</w:t>
            </w:r>
          </w:p>
        </w:tc>
        <w:tc>
          <w:tcPr>
            <w:tcW w:w="2475" w:type="dxa"/>
          </w:tcPr>
          <w:p w14:paraId="123A3D5E" w14:textId="7E36E720" w:rsidR="5D418893" w:rsidRDefault="736E9A84">
            <w:pPr>
              <w:cnfStyle w:val="000000000000" w:firstRow="0" w:lastRow="0" w:firstColumn="0" w:lastColumn="0" w:oddVBand="0" w:evenVBand="0" w:oddHBand="0" w:evenHBand="0" w:firstRowFirstColumn="0" w:firstRowLastColumn="0" w:lastRowFirstColumn="0" w:lastRowLastColumn="0"/>
            </w:pPr>
            <w:r>
              <w:t>There is no overall negative affect on the whole system and to minimize down-time</w:t>
            </w:r>
          </w:p>
        </w:tc>
        <w:tc>
          <w:tcPr>
            <w:tcW w:w="1410" w:type="dxa"/>
          </w:tcPr>
          <w:p w14:paraId="73B6E022" w14:textId="2F9913B8"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60243698" w14:textId="6826FC94"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25B5C6B5"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17493036" w14:textId="160A90F0" w:rsidR="5D418893" w:rsidRDefault="736E9A84">
            <w:r>
              <w:t>Developers</w:t>
            </w:r>
          </w:p>
        </w:tc>
        <w:tc>
          <w:tcPr>
            <w:tcW w:w="2471" w:type="dxa"/>
          </w:tcPr>
          <w:p w14:paraId="19D1C597" w14:textId="06B4B4C0" w:rsidR="5D418893" w:rsidRDefault="736E9A84">
            <w:pPr>
              <w:cnfStyle w:val="000000000000" w:firstRow="0" w:lastRow="0" w:firstColumn="0" w:lastColumn="0" w:oddVBand="0" w:evenVBand="0" w:oddHBand="0" w:evenHBand="0" w:firstRowFirstColumn="0" w:firstRowLastColumn="0" w:lastRowFirstColumn="0" w:lastRowLastColumn="0"/>
            </w:pPr>
            <w:r>
              <w:t>Remotely push any software updates</w:t>
            </w:r>
          </w:p>
        </w:tc>
        <w:tc>
          <w:tcPr>
            <w:tcW w:w="2475" w:type="dxa"/>
          </w:tcPr>
          <w:p w14:paraId="1FFF2093" w14:textId="37E2C471" w:rsidR="5D418893" w:rsidRDefault="736E9A84">
            <w:pPr>
              <w:cnfStyle w:val="000000000000" w:firstRow="0" w:lastRow="0" w:firstColumn="0" w:lastColumn="0" w:oddVBand="0" w:evenVBand="0" w:oddHBand="0" w:evenHBand="0" w:firstRowFirstColumn="0" w:firstRowLastColumn="0" w:lastRowFirstColumn="0" w:lastRowLastColumn="0"/>
            </w:pPr>
            <w:r>
              <w:t>So system is updated as soon as possible and I save time as I don’t have to travel to physically update</w:t>
            </w:r>
          </w:p>
        </w:tc>
        <w:tc>
          <w:tcPr>
            <w:tcW w:w="1410" w:type="dxa"/>
          </w:tcPr>
          <w:p w14:paraId="64EFBD77" w14:textId="22936E0D"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7A401707" w14:textId="098A4DA0"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M</w:t>
            </w:r>
          </w:p>
        </w:tc>
      </w:tr>
      <w:tr w:rsidR="5D418893" w14:paraId="14D6C874"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6586A07F" w14:textId="7933EF16" w:rsidR="5D418893" w:rsidRDefault="736E9A84">
            <w:r>
              <w:t>Family/Friends</w:t>
            </w:r>
          </w:p>
        </w:tc>
        <w:tc>
          <w:tcPr>
            <w:tcW w:w="2471" w:type="dxa"/>
          </w:tcPr>
          <w:p w14:paraId="3D7B482C" w14:textId="294134DF" w:rsidR="5D418893" w:rsidRDefault="736E9A84">
            <w:pPr>
              <w:cnfStyle w:val="000000000000" w:firstRow="0" w:lastRow="0" w:firstColumn="0" w:lastColumn="0" w:oddVBand="0" w:evenVBand="0" w:oddHBand="0" w:evenHBand="0" w:firstRowFirstColumn="0" w:firstRowLastColumn="0" w:lastRowFirstColumn="0" w:lastRowLastColumn="0"/>
            </w:pPr>
            <w:r>
              <w:t>To be alerted in a case of emergency</w:t>
            </w:r>
          </w:p>
        </w:tc>
        <w:tc>
          <w:tcPr>
            <w:tcW w:w="2475" w:type="dxa"/>
          </w:tcPr>
          <w:p w14:paraId="7D0630BD" w14:textId="2D70B79E" w:rsidR="5D418893" w:rsidRDefault="736E9A84">
            <w:pPr>
              <w:cnfStyle w:val="000000000000" w:firstRow="0" w:lastRow="0" w:firstColumn="0" w:lastColumn="0" w:oddVBand="0" w:evenVBand="0" w:oddHBand="0" w:evenHBand="0" w:firstRowFirstColumn="0" w:firstRowLastColumn="0" w:lastRowFirstColumn="0" w:lastRowLastColumn="0"/>
            </w:pPr>
            <w:r>
              <w:t>We know about patients situation and which hospital we should go to.</w:t>
            </w:r>
          </w:p>
        </w:tc>
        <w:tc>
          <w:tcPr>
            <w:tcW w:w="1410" w:type="dxa"/>
          </w:tcPr>
          <w:p w14:paraId="283AA841" w14:textId="6A01AA54"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3 </w:t>
            </w:r>
          </w:p>
        </w:tc>
        <w:tc>
          <w:tcPr>
            <w:tcW w:w="1350" w:type="dxa"/>
          </w:tcPr>
          <w:p w14:paraId="7E04A8B5" w14:textId="29B115A5"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0D5F1919"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258AC529" w14:textId="047BB13D" w:rsidR="5D418893" w:rsidRDefault="736E9A84">
            <w:r>
              <w:t>Emergency Personnel</w:t>
            </w:r>
          </w:p>
        </w:tc>
        <w:tc>
          <w:tcPr>
            <w:tcW w:w="2471" w:type="dxa"/>
          </w:tcPr>
          <w:p w14:paraId="46BE0467" w14:textId="14FF107F" w:rsidR="5D418893" w:rsidRDefault="736E9A84">
            <w:pPr>
              <w:cnfStyle w:val="000000000000" w:firstRow="0" w:lastRow="0" w:firstColumn="0" w:lastColumn="0" w:oddVBand="0" w:evenVBand="0" w:oddHBand="0" w:evenHBand="0" w:firstRowFirstColumn="0" w:firstRowLastColumn="0" w:lastRowFirstColumn="0" w:lastRowLastColumn="0"/>
            </w:pPr>
            <w:r>
              <w:t xml:space="preserve">System to send alerts on time </w:t>
            </w:r>
          </w:p>
        </w:tc>
        <w:tc>
          <w:tcPr>
            <w:tcW w:w="2475" w:type="dxa"/>
          </w:tcPr>
          <w:p w14:paraId="6713793D" w14:textId="5E32A8D1" w:rsidR="5D418893" w:rsidRDefault="736E9A84">
            <w:pPr>
              <w:cnfStyle w:val="000000000000" w:firstRow="0" w:lastRow="0" w:firstColumn="0" w:lastColumn="0" w:oddVBand="0" w:evenVBand="0" w:oddHBand="0" w:evenHBand="0" w:firstRowFirstColumn="0" w:firstRowLastColumn="0" w:lastRowFirstColumn="0" w:lastRowLastColumn="0"/>
            </w:pPr>
            <w:r>
              <w:t>We can take action as fast as possible and try to save lives</w:t>
            </w:r>
          </w:p>
        </w:tc>
        <w:tc>
          <w:tcPr>
            <w:tcW w:w="1410" w:type="dxa"/>
          </w:tcPr>
          <w:p w14:paraId="743A5B2D" w14:textId="617D90EA"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3</w:t>
            </w:r>
          </w:p>
        </w:tc>
        <w:tc>
          <w:tcPr>
            <w:tcW w:w="1350" w:type="dxa"/>
          </w:tcPr>
          <w:p w14:paraId="2F4F4842" w14:textId="49248AC8"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4AB42A59"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50000D4" w14:textId="6C993A98" w:rsidR="5D418893" w:rsidRDefault="736E9A84">
            <w:r>
              <w:t>Emergency Personnel</w:t>
            </w:r>
          </w:p>
        </w:tc>
        <w:tc>
          <w:tcPr>
            <w:tcW w:w="2471" w:type="dxa"/>
          </w:tcPr>
          <w:p w14:paraId="154BE1C9" w14:textId="63FAB48F" w:rsidR="5D418893" w:rsidRDefault="736E9A84">
            <w:pPr>
              <w:cnfStyle w:val="000000000000" w:firstRow="0" w:lastRow="0" w:firstColumn="0" w:lastColumn="0" w:oddVBand="0" w:evenVBand="0" w:oddHBand="0" w:evenHBand="0" w:firstRowFirstColumn="0" w:firstRowLastColumn="0" w:lastRowFirstColumn="0" w:lastRowLastColumn="0"/>
            </w:pPr>
            <w:r>
              <w:t>To receive accurate alerts for genuine emergency</w:t>
            </w:r>
          </w:p>
        </w:tc>
        <w:tc>
          <w:tcPr>
            <w:tcW w:w="2475" w:type="dxa"/>
          </w:tcPr>
          <w:p w14:paraId="1B7406EB" w14:textId="70EA4D05" w:rsidR="5D418893" w:rsidRDefault="736E9A84">
            <w:pPr>
              <w:cnfStyle w:val="000000000000" w:firstRow="0" w:lastRow="0" w:firstColumn="0" w:lastColumn="0" w:oddVBand="0" w:evenVBand="0" w:oddHBand="0" w:evenHBand="0" w:firstRowFirstColumn="0" w:firstRowLastColumn="0" w:lastRowFirstColumn="0" w:lastRowLastColumn="0"/>
            </w:pPr>
            <w:r>
              <w:t>We spend our valuable time wisely and not waste time</w:t>
            </w:r>
          </w:p>
        </w:tc>
        <w:tc>
          <w:tcPr>
            <w:tcW w:w="1410" w:type="dxa"/>
          </w:tcPr>
          <w:p w14:paraId="02821C62" w14:textId="26AB2735"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69CA3275" w14:textId="2D4F6031" w:rsidR="5D418893" w:rsidRDefault="736E9A84" w:rsidP="736E9A84">
            <w:pPr>
              <w:jc w:val="center"/>
              <w:cnfStyle w:val="000000000000" w:firstRow="0" w:lastRow="0" w:firstColumn="0" w:lastColumn="0" w:oddVBand="0" w:evenVBand="0" w:oddHBand="0" w:evenHBand="0" w:firstRowFirstColumn="0" w:firstRowLastColumn="0" w:lastRowFirstColumn="0" w:lastRowLastColumn="0"/>
            </w:pPr>
            <w:r>
              <w:t xml:space="preserve"> H</w:t>
            </w:r>
          </w:p>
          <w:p w14:paraId="2AA75A12" w14:textId="5563855D" w:rsidR="5D418893" w:rsidRDefault="5D418893" w:rsidP="736E9A84">
            <w:pPr>
              <w:jc w:val="center"/>
              <w:cnfStyle w:val="000000000000" w:firstRow="0" w:lastRow="0" w:firstColumn="0" w:lastColumn="0" w:oddVBand="0" w:evenVBand="0" w:oddHBand="0" w:evenHBand="0" w:firstRowFirstColumn="0" w:firstRowLastColumn="0" w:lastRowFirstColumn="0" w:lastRowLastColumn="0"/>
            </w:pPr>
          </w:p>
        </w:tc>
      </w:tr>
      <w:tr w:rsidR="5EBE055C" w14:paraId="2D04A83E"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AC6DA9A" w14:textId="1EC582A8" w:rsidR="5EBE055C" w:rsidRDefault="736E9A84" w:rsidP="5EBE055C">
            <w:r>
              <w:t>Researcher</w:t>
            </w:r>
          </w:p>
        </w:tc>
        <w:tc>
          <w:tcPr>
            <w:tcW w:w="2471" w:type="dxa"/>
          </w:tcPr>
          <w:p w14:paraId="60BB084A" w14:textId="1549D186" w:rsidR="5EBE055C" w:rsidRDefault="736E9A84" w:rsidP="5EBE055C">
            <w:pPr>
              <w:cnfStyle w:val="000000000000" w:firstRow="0" w:lastRow="0" w:firstColumn="0" w:lastColumn="0" w:oddVBand="0" w:evenVBand="0" w:oddHBand="0" w:evenHBand="0" w:firstRowFirstColumn="0" w:firstRowLastColumn="0" w:lastRowFirstColumn="0" w:lastRowLastColumn="0"/>
            </w:pPr>
            <w:r>
              <w:t>Access to consistent data from the system's database</w:t>
            </w:r>
          </w:p>
        </w:tc>
        <w:tc>
          <w:tcPr>
            <w:tcW w:w="2475" w:type="dxa"/>
          </w:tcPr>
          <w:p w14:paraId="788AD702" w14:textId="2A6B1573" w:rsidR="5EBE055C" w:rsidRDefault="736E9A84" w:rsidP="5EBE055C">
            <w:pPr>
              <w:cnfStyle w:val="000000000000" w:firstRow="0" w:lastRow="0" w:firstColumn="0" w:lastColumn="0" w:oddVBand="0" w:evenVBand="0" w:oddHBand="0" w:evenHBand="0" w:firstRowFirstColumn="0" w:firstRowLastColumn="0" w:lastRowFirstColumn="0" w:lastRowLastColumn="0"/>
            </w:pPr>
            <w:r>
              <w:t>I can compare the data to statistics for research purposes</w:t>
            </w:r>
          </w:p>
        </w:tc>
        <w:tc>
          <w:tcPr>
            <w:tcW w:w="1410" w:type="dxa"/>
          </w:tcPr>
          <w:p w14:paraId="5CFEFED8" w14:textId="43ACF67E" w:rsidR="5EBE055C" w:rsidRDefault="736E9A84" w:rsidP="736E9A84">
            <w:pPr>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223C6B9B" w14:textId="61514114" w:rsidR="5EBE055C" w:rsidRDefault="736E9A84" w:rsidP="736E9A84">
            <w:pPr>
              <w:jc w:val="center"/>
              <w:cnfStyle w:val="000000000000" w:firstRow="0" w:lastRow="0" w:firstColumn="0" w:lastColumn="0" w:oddVBand="0" w:evenVBand="0" w:oddHBand="0" w:evenHBand="0" w:firstRowFirstColumn="0" w:firstRowLastColumn="0" w:lastRowFirstColumn="0" w:lastRowLastColumn="0"/>
            </w:pPr>
            <w:r>
              <w:t>H</w:t>
            </w:r>
          </w:p>
        </w:tc>
      </w:tr>
      <w:tr w:rsidR="5EBE055C" w14:paraId="1B6A8536"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678AD1DA" w14:textId="037EBA34" w:rsidR="5EBE055C" w:rsidRDefault="736E9A84" w:rsidP="5EBE055C">
            <w:r>
              <w:t>Researcher</w:t>
            </w:r>
          </w:p>
        </w:tc>
        <w:tc>
          <w:tcPr>
            <w:tcW w:w="2471" w:type="dxa"/>
          </w:tcPr>
          <w:p w14:paraId="3337065D" w14:textId="20270BF3" w:rsidR="5EBE055C" w:rsidRDefault="736E9A84" w:rsidP="5EBE055C">
            <w:pPr>
              <w:cnfStyle w:val="000000000000" w:firstRow="0" w:lastRow="0" w:firstColumn="0" w:lastColumn="0" w:oddVBand="0" w:evenVBand="0" w:oddHBand="0" w:evenHBand="0" w:firstRowFirstColumn="0" w:firstRowLastColumn="0" w:lastRowFirstColumn="0" w:lastRowLastColumn="0"/>
            </w:pPr>
            <w:r>
              <w:t>Access to accurate data</w:t>
            </w:r>
          </w:p>
        </w:tc>
        <w:tc>
          <w:tcPr>
            <w:tcW w:w="2475" w:type="dxa"/>
          </w:tcPr>
          <w:p w14:paraId="2B52EA9B" w14:textId="5B22412A" w:rsidR="5EBE055C" w:rsidRDefault="00A992BB" w:rsidP="5EBE055C">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 xml:space="preserve">I can </w:t>
            </w:r>
            <w:proofErr w:type="spellStart"/>
            <w:r w:rsidRPr="00A992BB">
              <w:rPr>
                <w:rFonts w:ascii="Calibri" w:eastAsia="Calibri" w:hAnsi="Calibri" w:cs="Calibri"/>
              </w:rPr>
              <w:t>analyse</w:t>
            </w:r>
            <w:proofErr w:type="spellEnd"/>
            <w:r w:rsidRPr="00A992BB">
              <w:rPr>
                <w:rFonts w:ascii="Calibri" w:eastAsia="Calibri" w:hAnsi="Calibri" w:cs="Calibri"/>
              </w:rPr>
              <w:t xml:space="preserve"> real world patient data to better understand the </w:t>
            </w:r>
            <w:proofErr w:type="spellStart"/>
            <w:r w:rsidRPr="00A992BB">
              <w:rPr>
                <w:rFonts w:ascii="Calibri" w:eastAsia="Calibri" w:hAnsi="Calibri" w:cs="Calibri"/>
              </w:rPr>
              <w:t>modelling</w:t>
            </w:r>
            <w:proofErr w:type="spellEnd"/>
            <w:r w:rsidRPr="00A992BB">
              <w:rPr>
                <w:rFonts w:ascii="Calibri" w:eastAsia="Calibri" w:hAnsi="Calibri" w:cs="Calibri"/>
              </w:rPr>
              <w:t xml:space="preserve"> trend</w:t>
            </w:r>
          </w:p>
        </w:tc>
        <w:tc>
          <w:tcPr>
            <w:tcW w:w="1410" w:type="dxa"/>
          </w:tcPr>
          <w:p w14:paraId="2C880201" w14:textId="3B6AEA89" w:rsidR="5EBE055C" w:rsidRDefault="736E9A84" w:rsidP="736E9A84">
            <w:pPr>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495E9DBF" w14:textId="7BE53179" w:rsidR="5EBE055C" w:rsidRDefault="736E9A84" w:rsidP="736E9A84">
            <w:pPr>
              <w:jc w:val="center"/>
              <w:cnfStyle w:val="000000000000" w:firstRow="0" w:lastRow="0" w:firstColumn="0" w:lastColumn="0" w:oddVBand="0" w:evenVBand="0" w:oddHBand="0" w:evenHBand="0" w:firstRowFirstColumn="0" w:firstRowLastColumn="0" w:lastRowFirstColumn="0" w:lastRowLastColumn="0"/>
            </w:pPr>
            <w:r>
              <w:t>H</w:t>
            </w:r>
          </w:p>
        </w:tc>
      </w:tr>
      <w:tr w:rsidR="736E9A84" w14:paraId="26E3EFEF"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6109958F" w14:textId="0DC2C886" w:rsidR="736E9A84" w:rsidRDefault="00A992BB">
            <w:r w:rsidRPr="00A992BB">
              <w:rPr>
                <w:rFonts w:ascii="Calibri" w:eastAsia="Calibri" w:hAnsi="Calibri" w:cs="Calibri"/>
              </w:rPr>
              <w:t>Product Buyer</w:t>
            </w:r>
          </w:p>
        </w:tc>
        <w:tc>
          <w:tcPr>
            <w:tcW w:w="2471" w:type="dxa"/>
          </w:tcPr>
          <w:p w14:paraId="1117C6D7" w14:textId="601DF5D7" w:rsidR="736E9A84" w:rsidRDefault="00A992BB" w:rsidP="736E9A84">
            <w:pPr>
              <w:cnfStyle w:val="000000000000" w:firstRow="0" w:lastRow="0" w:firstColumn="0" w:lastColumn="0" w:oddVBand="0" w:evenVBand="0" w:oddHBand="0" w:evenHBand="0" w:firstRowFirstColumn="0" w:firstRowLastColumn="0" w:lastRowFirstColumn="0" w:lastRowLastColumn="0"/>
            </w:pPr>
            <w:r>
              <w:t>The system needs to be scalable</w:t>
            </w:r>
          </w:p>
        </w:tc>
        <w:tc>
          <w:tcPr>
            <w:tcW w:w="2475" w:type="dxa"/>
          </w:tcPr>
          <w:p w14:paraId="5ABB9369" w14:textId="2F619C55" w:rsidR="736E9A84" w:rsidRDefault="00A992BB" w:rsidP="736E9A84">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I can add in more devices and implement new features</w:t>
            </w:r>
          </w:p>
        </w:tc>
        <w:tc>
          <w:tcPr>
            <w:tcW w:w="1410" w:type="dxa"/>
          </w:tcPr>
          <w:p w14:paraId="06E74B5B" w14:textId="24C2F4BE"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21</w:t>
            </w:r>
          </w:p>
        </w:tc>
        <w:tc>
          <w:tcPr>
            <w:tcW w:w="1350" w:type="dxa"/>
          </w:tcPr>
          <w:p w14:paraId="2D5D440F" w14:textId="4FE1F19C"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H</w:t>
            </w:r>
          </w:p>
        </w:tc>
      </w:tr>
      <w:tr w:rsidR="736E9A84" w14:paraId="412BC398"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59CE5F85" w14:textId="152A03D0" w:rsidR="736E9A84" w:rsidRDefault="00A992BB" w:rsidP="736E9A84">
            <w:r>
              <w:t>Product Buyer</w:t>
            </w:r>
          </w:p>
        </w:tc>
        <w:tc>
          <w:tcPr>
            <w:tcW w:w="2471" w:type="dxa"/>
          </w:tcPr>
          <w:p w14:paraId="67FD3A58" w14:textId="531C9FBA" w:rsidR="736E9A84" w:rsidRDefault="00A992BB" w:rsidP="736E9A84">
            <w:pPr>
              <w:cnfStyle w:val="000000000000" w:firstRow="0" w:lastRow="0" w:firstColumn="0" w:lastColumn="0" w:oddVBand="0" w:evenVBand="0" w:oddHBand="0" w:evenHBand="0" w:firstRowFirstColumn="0" w:firstRowLastColumn="0" w:lastRowFirstColumn="0" w:lastRowLastColumn="0"/>
            </w:pPr>
            <w:r>
              <w:t>The system to be reliable</w:t>
            </w:r>
          </w:p>
        </w:tc>
        <w:tc>
          <w:tcPr>
            <w:tcW w:w="2475" w:type="dxa"/>
          </w:tcPr>
          <w:p w14:paraId="7E50591E" w14:textId="5B726CD8" w:rsidR="736E9A84" w:rsidRDefault="00A992BB" w:rsidP="736E9A84">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I can trust that the system will not fail</w:t>
            </w:r>
          </w:p>
        </w:tc>
        <w:tc>
          <w:tcPr>
            <w:tcW w:w="1410" w:type="dxa"/>
          </w:tcPr>
          <w:p w14:paraId="797F2142" w14:textId="43765EE2"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54C5CE99" w14:textId="3AA4A0FB"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H</w:t>
            </w:r>
          </w:p>
        </w:tc>
      </w:tr>
      <w:tr w:rsidR="736E9A84" w14:paraId="64F80D7C" w14:textId="77777777" w:rsidTr="00A992BB">
        <w:tc>
          <w:tcPr>
            <w:cnfStyle w:val="001000000000" w:firstRow="0" w:lastRow="0" w:firstColumn="1" w:lastColumn="0" w:oddVBand="0" w:evenVBand="0" w:oddHBand="0" w:evenHBand="0" w:firstRowFirstColumn="0" w:firstRowLastColumn="0" w:lastRowFirstColumn="0" w:lastRowLastColumn="0"/>
            <w:tcW w:w="1580" w:type="dxa"/>
          </w:tcPr>
          <w:p w14:paraId="758E5DB6" w14:textId="01D8E42E" w:rsidR="736E9A84" w:rsidRDefault="00A992BB" w:rsidP="736E9A84">
            <w:r>
              <w:t>Product Seller</w:t>
            </w:r>
          </w:p>
        </w:tc>
        <w:tc>
          <w:tcPr>
            <w:tcW w:w="2471" w:type="dxa"/>
          </w:tcPr>
          <w:p w14:paraId="6D485D13" w14:textId="3F63720A" w:rsidR="736E9A84" w:rsidRDefault="00A992BB" w:rsidP="736E9A84">
            <w:pPr>
              <w:cnfStyle w:val="000000000000" w:firstRow="0" w:lastRow="0" w:firstColumn="0" w:lastColumn="0" w:oddVBand="0" w:evenVBand="0" w:oddHBand="0" w:evenHBand="0" w:firstRowFirstColumn="0" w:firstRowLastColumn="0" w:lastRowFirstColumn="0" w:lastRowLastColumn="0"/>
            </w:pPr>
            <w:r>
              <w:t>The system needs to be secure</w:t>
            </w:r>
          </w:p>
        </w:tc>
        <w:tc>
          <w:tcPr>
            <w:tcW w:w="2475" w:type="dxa"/>
          </w:tcPr>
          <w:p w14:paraId="7E72BA62" w14:textId="737070FD" w:rsidR="736E9A84" w:rsidRDefault="00A992BB" w:rsidP="736E9A84">
            <w:pPr>
              <w:cnfStyle w:val="000000000000" w:firstRow="0" w:lastRow="0" w:firstColumn="0" w:lastColumn="0" w:oddVBand="0" w:evenVBand="0" w:oddHBand="0" w:evenHBand="0" w:firstRowFirstColumn="0" w:firstRowLastColumn="0" w:lastRowFirstColumn="0" w:lastRowLastColumn="0"/>
            </w:pPr>
            <w:r w:rsidRPr="00A992BB">
              <w:rPr>
                <w:rFonts w:ascii="Calibri" w:eastAsia="Calibri" w:hAnsi="Calibri" w:cs="Calibri"/>
              </w:rPr>
              <w:t xml:space="preserve">The potential buyers can trust that the system will prevent </w:t>
            </w:r>
            <w:proofErr w:type="spellStart"/>
            <w:r w:rsidRPr="00A992BB">
              <w:rPr>
                <w:rFonts w:ascii="Calibri" w:eastAsia="Calibri" w:hAnsi="Calibri" w:cs="Calibri"/>
              </w:rPr>
              <w:t>unauthorised</w:t>
            </w:r>
            <w:proofErr w:type="spellEnd"/>
            <w:r w:rsidRPr="00A992BB">
              <w:rPr>
                <w:rFonts w:ascii="Calibri" w:eastAsia="Calibri" w:hAnsi="Calibri" w:cs="Calibri"/>
              </w:rPr>
              <w:t xml:space="preserve"> access breaches.</w:t>
            </w:r>
          </w:p>
        </w:tc>
        <w:tc>
          <w:tcPr>
            <w:tcW w:w="1410" w:type="dxa"/>
          </w:tcPr>
          <w:p w14:paraId="3170E18C" w14:textId="61BF94AC"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13</w:t>
            </w:r>
          </w:p>
        </w:tc>
        <w:tc>
          <w:tcPr>
            <w:tcW w:w="1350" w:type="dxa"/>
          </w:tcPr>
          <w:p w14:paraId="5436A7C8" w14:textId="1A7CCC27" w:rsidR="736E9A84" w:rsidRDefault="00A992BB" w:rsidP="736E9A84">
            <w:pPr>
              <w:jc w:val="center"/>
              <w:cnfStyle w:val="000000000000" w:firstRow="0" w:lastRow="0" w:firstColumn="0" w:lastColumn="0" w:oddVBand="0" w:evenVBand="0" w:oddHBand="0" w:evenHBand="0" w:firstRowFirstColumn="0" w:firstRowLastColumn="0" w:lastRowFirstColumn="0" w:lastRowLastColumn="0"/>
            </w:pPr>
            <w:r>
              <w:t>H</w:t>
            </w:r>
          </w:p>
        </w:tc>
      </w:tr>
    </w:tbl>
    <w:p w14:paraId="6BD2B134" w14:textId="1EDAFE4B" w:rsidR="7E563CE0" w:rsidRDefault="7E563CE0" w:rsidP="7E563CE0"/>
    <w:p w14:paraId="254754D8" w14:textId="654F2C30" w:rsidR="5D418893" w:rsidRDefault="7E563CE0" w:rsidP="736E9A84">
      <w:pPr>
        <w:pStyle w:val="Heading2"/>
        <w:ind w:left="0" w:firstLine="0"/>
      </w:pPr>
      <w:bookmarkStart w:id="57" w:name="_Toc464765525"/>
      <w:bookmarkStart w:id="58" w:name="_Toc464765685"/>
      <w:bookmarkStart w:id="59" w:name="_Toc464766534"/>
      <w:bookmarkStart w:id="60" w:name="_Toc464767898"/>
      <w:r>
        <w:t>User Scenarios</w:t>
      </w:r>
      <w:bookmarkEnd w:id="57"/>
      <w:bookmarkEnd w:id="58"/>
      <w:bookmarkEnd w:id="59"/>
      <w:bookmarkEnd w:id="60"/>
    </w:p>
    <w:p w14:paraId="2181676C" w14:textId="654F2C30" w:rsidR="7E563CE0" w:rsidRDefault="7E563CE0" w:rsidP="7E563CE0">
      <w:bookmarkStart w:id="61" w:name="_Toc464761441"/>
      <w:bookmarkStart w:id="62" w:name="_Toc464761588"/>
      <w:bookmarkStart w:id="63" w:name="_Toc464762824"/>
    </w:p>
    <w:p w14:paraId="3DE2E38C" w14:textId="460A2449" w:rsidR="4B4F938C" w:rsidRDefault="736E9A84">
      <w:r w:rsidRPr="736E9A84">
        <w:rPr>
          <w:rFonts w:ascii="Calibri" w:eastAsia="Calibri" w:hAnsi="Calibri" w:cs="Calibri"/>
          <w:b/>
          <w:bCs/>
        </w:rPr>
        <w:t>Patient</w:t>
      </w:r>
    </w:p>
    <w:p w14:paraId="0FA12368" w14:textId="6B70EF45" w:rsidR="21A9C9D9" w:rsidRDefault="736E9A84" w:rsidP="2F3667C4">
      <w:pPr>
        <w:spacing w:line="360" w:lineRule="auto"/>
      </w:pPr>
      <w:r>
        <w:t xml:space="preserve">I need the system to monitor my health information accurately and wirelessly. I should be able to freely move around my room and still have a </w:t>
      </w:r>
      <w:proofErr w:type="gramStart"/>
      <w:r>
        <w:t>device which</w:t>
      </w:r>
      <w:proofErr w:type="gramEnd"/>
      <w:r>
        <w:t xml:space="preserve"> actively monitors my health. My </w:t>
      </w:r>
      <w:proofErr w:type="spellStart"/>
      <w:r>
        <w:t>carer</w:t>
      </w:r>
      <w:proofErr w:type="spellEnd"/>
      <w:r>
        <w:t xml:space="preserve"> should be able to locate me if I get lost around the hospital or nursing home. If I am going through an emergency situation, the system </w:t>
      </w:r>
      <w:proofErr w:type="gramStart"/>
      <w:r>
        <w:t>should</w:t>
      </w:r>
      <w:proofErr w:type="gramEnd"/>
      <w:r>
        <w:t xml:space="preserve"> automatically alert my </w:t>
      </w:r>
      <w:proofErr w:type="spellStart"/>
      <w:r>
        <w:t>carer</w:t>
      </w:r>
      <w:proofErr w:type="spellEnd"/>
      <w:r>
        <w:t xml:space="preserve"> </w:t>
      </w:r>
      <w:proofErr w:type="gramStart"/>
      <w:r>
        <w:t>that I need</w:t>
      </w:r>
      <w:proofErr w:type="gramEnd"/>
      <w:r>
        <w:t xml:space="preserve"> help. I want my personal data to be stored securely and accurately due to privacy concerns.</w:t>
      </w:r>
    </w:p>
    <w:p w14:paraId="49F811D8" w14:textId="57A4535D" w:rsidR="4B4F938C" w:rsidRDefault="736E9A84" w:rsidP="736E9A84">
      <w:proofErr w:type="spellStart"/>
      <w:r w:rsidRPr="736E9A84">
        <w:rPr>
          <w:rFonts w:ascii="Calibri" w:eastAsia="Calibri" w:hAnsi="Calibri" w:cs="Calibri"/>
          <w:b/>
          <w:bCs/>
        </w:rPr>
        <w:t>Carer</w:t>
      </w:r>
      <w:proofErr w:type="spellEnd"/>
    </w:p>
    <w:p w14:paraId="4689E681" w14:textId="08E257D7" w:rsidR="26F81F31" w:rsidRDefault="736E9A84" w:rsidP="01FD4CF6">
      <w:pPr>
        <w:spacing w:line="360" w:lineRule="auto"/>
      </w:pPr>
      <w:r w:rsidRPr="736E9A84">
        <w:rPr>
          <w:rFonts w:ascii="Calibri" w:eastAsia="Calibri" w:hAnsi="Calibri" w:cs="Calibri"/>
        </w:rPr>
        <w:t xml:space="preserve">I need the system to be really easy to use because I need to manage multiple patients at once. I need to log into the system securely so I can have a look at the overview of all assigned patients and devices. The overview of the system should be easy to navigate so I can find most useful information related to each patient's health.  I should also get pop-up alerts on the system and SMS alerts on my phones in </w:t>
      </w:r>
      <w:proofErr w:type="gramStart"/>
      <w:r w:rsidRPr="736E9A84">
        <w:rPr>
          <w:rFonts w:ascii="Calibri" w:eastAsia="Calibri" w:hAnsi="Calibri" w:cs="Calibri"/>
        </w:rPr>
        <w:t>a</w:t>
      </w:r>
      <w:proofErr w:type="gramEnd"/>
      <w:r w:rsidRPr="736E9A84">
        <w:rPr>
          <w:rFonts w:ascii="Calibri" w:eastAsia="Calibri" w:hAnsi="Calibri" w:cs="Calibri"/>
        </w:rPr>
        <w:t xml:space="preserve"> emergency situation such as abnormal data, increased </w:t>
      </w:r>
      <w:proofErr w:type="spellStart"/>
      <w:r w:rsidRPr="736E9A84">
        <w:rPr>
          <w:rFonts w:ascii="Calibri" w:eastAsia="Calibri" w:hAnsi="Calibri" w:cs="Calibri"/>
        </w:rPr>
        <w:t>heartrate</w:t>
      </w:r>
      <w:proofErr w:type="spellEnd"/>
      <w:r w:rsidRPr="736E9A84">
        <w:rPr>
          <w:rFonts w:ascii="Calibri" w:eastAsia="Calibri" w:hAnsi="Calibri" w:cs="Calibri"/>
        </w:rPr>
        <w:t xml:space="preserve"> etc. If I am unable to respond to the alert on time, the system should automatically alert the duty doctor. I should also be able to see the approximate location of all patients so If I can easily find any patient that is lost or requires assistance.</w:t>
      </w:r>
    </w:p>
    <w:p w14:paraId="3FF8BDBC" w14:textId="7FDC7160" w:rsidR="7E563CE0" w:rsidRDefault="736E9A84" w:rsidP="736E9A84">
      <w:r w:rsidRPr="736E9A84">
        <w:rPr>
          <w:rFonts w:ascii="Calibri" w:eastAsia="Calibri" w:hAnsi="Calibri" w:cs="Calibri"/>
          <w:b/>
          <w:bCs/>
        </w:rPr>
        <w:t>Duty Doctor</w:t>
      </w:r>
    </w:p>
    <w:p w14:paraId="3739DD97" w14:textId="08501049" w:rsidR="7E563CE0" w:rsidRDefault="736E9A84" w:rsidP="460C9A8D">
      <w:pPr>
        <w:spacing w:line="360" w:lineRule="auto"/>
      </w:pPr>
      <w:r w:rsidRPr="736E9A84">
        <w:rPr>
          <w:rFonts w:ascii="Calibri" w:eastAsia="Calibri" w:hAnsi="Calibri" w:cs="Calibri"/>
        </w:rPr>
        <w:t xml:space="preserve">I need the system to be secure and simple to use. I am always busy and overworked, so I want to easily access patient data. I also expect that different levels of authentication will allow access to different patient data. When I log onto the system, I want to know how many patients are wearing devices. I need to be able to choose between seeing data from a short period of time, or a full report of the patient’s history. If necessary, I want to be able to alert the patient’s </w:t>
      </w:r>
      <w:proofErr w:type="spellStart"/>
      <w:r w:rsidRPr="736E9A84">
        <w:rPr>
          <w:rFonts w:ascii="Calibri" w:eastAsia="Calibri" w:hAnsi="Calibri" w:cs="Calibri"/>
        </w:rPr>
        <w:t>carer</w:t>
      </w:r>
      <w:proofErr w:type="spellEnd"/>
      <w:r w:rsidRPr="736E9A84">
        <w:rPr>
          <w:rFonts w:ascii="Calibri" w:eastAsia="Calibri" w:hAnsi="Calibri" w:cs="Calibri"/>
        </w:rPr>
        <w:t xml:space="preserve"> of required health information via the system. When I am needed I want to be contacted by the </w:t>
      </w:r>
      <w:proofErr w:type="spellStart"/>
      <w:r w:rsidRPr="736E9A84">
        <w:rPr>
          <w:rFonts w:ascii="Calibri" w:eastAsia="Calibri" w:hAnsi="Calibri" w:cs="Calibri"/>
        </w:rPr>
        <w:t>carer</w:t>
      </w:r>
      <w:proofErr w:type="spellEnd"/>
      <w:r w:rsidRPr="736E9A84">
        <w:rPr>
          <w:rFonts w:ascii="Calibri" w:eastAsia="Calibri" w:hAnsi="Calibri" w:cs="Calibri"/>
        </w:rPr>
        <w:t>. I want to be able to locate the patient from the software, and if needed, sync a new wearable health device to a patient. In the case of an emergency, I need to be able to alert emergency personnel.</w:t>
      </w:r>
    </w:p>
    <w:p w14:paraId="0A203ECE" w14:textId="4C016AA6" w:rsidR="7E563CE0" w:rsidRDefault="736E9A84">
      <w:r w:rsidRPr="736E9A84">
        <w:rPr>
          <w:rFonts w:ascii="Calibri" w:eastAsia="Calibri" w:hAnsi="Calibri" w:cs="Calibri"/>
          <w:b/>
          <w:bCs/>
        </w:rPr>
        <w:t>Developer</w:t>
      </w:r>
    </w:p>
    <w:p w14:paraId="7DA5CC6E" w14:textId="5401A8F5" w:rsidR="4BD7B900" w:rsidRDefault="736E9A84" w:rsidP="4BD7B900">
      <w:pPr>
        <w:spacing w:line="360" w:lineRule="auto"/>
      </w:pPr>
      <w:r w:rsidRPr="736E9A84">
        <w:rPr>
          <w:rFonts w:ascii="Calibri" w:eastAsia="Calibri" w:hAnsi="Calibri" w:cs="Calibri"/>
        </w:rPr>
        <w:t xml:space="preserve">I need the different system requirements to be set clear and firm so that I can create the solution based on business needs. I need to have access to the system once deployed so that I can check system vitals and if needed fix bugs. I need to be able to send these fixes to the user administrator managing the </w:t>
      </w:r>
      <w:r w:rsidRPr="736E9A84">
        <w:rPr>
          <w:rFonts w:ascii="Calibri" w:eastAsia="Calibri" w:hAnsi="Calibri" w:cs="Calibri"/>
        </w:rPr>
        <w:lastRenderedPageBreak/>
        <w:t xml:space="preserve">system on site. If new features are required after the system is deployed, I need to </w:t>
      </w:r>
      <w:proofErr w:type="spellStart"/>
      <w:r w:rsidRPr="736E9A84">
        <w:rPr>
          <w:rFonts w:ascii="Calibri" w:eastAsia="Calibri" w:hAnsi="Calibri" w:cs="Calibri"/>
        </w:rPr>
        <w:t>minimise</w:t>
      </w:r>
      <w:proofErr w:type="spellEnd"/>
      <w:r w:rsidRPr="736E9A84">
        <w:rPr>
          <w:rFonts w:ascii="Calibri" w:eastAsia="Calibri" w:hAnsi="Calibri" w:cs="Calibri"/>
        </w:rPr>
        <w:t xml:space="preserve"> the chance of disruption to the system when I am updating certain parts. I would like to try and avoid the need to be physically present to perform updates. Where possible, I would like to receive critical system alerts directly to me. </w:t>
      </w:r>
    </w:p>
    <w:p w14:paraId="3EFB29DE" w14:textId="6BA27FAE" w:rsidR="049E4FF4" w:rsidRDefault="736E9A84">
      <w:r w:rsidRPr="736E9A84">
        <w:rPr>
          <w:rFonts w:ascii="Calibri" w:eastAsia="Calibri" w:hAnsi="Calibri" w:cs="Calibri"/>
          <w:b/>
          <w:bCs/>
        </w:rPr>
        <w:t>Family and Friends</w:t>
      </w:r>
    </w:p>
    <w:p w14:paraId="68B80E75" w14:textId="4769F04E" w:rsidR="049E4FF4" w:rsidRDefault="736E9A84" w:rsidP="4BD7B900">
      <w:pPr>
        <w:spacing w:line="360" w:lineRule="auto"/>
      </w:pPr>
      <w:r w:rsidRPr="736E9A84">
        <w:rPr>
          <w:rFonts w:ascii="Calibri" w:eastAsia="Calibri" w:hAnsi="Calibri" w:cs="Calibri"/>
        </w:rPr>
        <w:t xml:space="preserve">I want to be sure that my loved one or friend is being looked after adequately. I want to be able to trust that if their health deteriorates, the correct people are made aware and my loved one is seen to ASAP. I want to know that they are safe and if they get lost, someone will be able to find them. </w:t>
      </w:r>
    </w:p>
    <w:p w14:paraId="6BCDB253" w14:textId="6BA27FAE" w:rsidR="049E4FF4" w:rsidRDefault="736E9A84">
      <w:r w:rsidRPr="736E9A84">
        <w:rPr>
          <w:rFonts w:ascii="Calibri" w:eastAsia="Calibri" w:hAnsi="Calibri" w:cs="Calibri"/>
          <w:b/>
          <w:bCs/>
        </w:rPr>
        <w:t>Emergency Personnel</w:t>
      </w:r>
    </w:p>
    <w:p w14:paraId="219A251D" w14:textId="3997AD3A" w:rsidR="577F15BD" w:rsidRDefault="736E9A84" w:rsidP="577F15BD">
      <w:pPr>
        <w:spacing w:line="360" w:lineRule="auto"/>
      </w:pPr>
      <w:r w:rsidRPr="736E9A84">
        <w:rPr>
          <w:rFonts w:ascii="Calibri" w:eastAsia="Calibri" w:hAnsi="Calibri" w:cs="Calibri"/>
        </w:rPr>
        <w:t xml:space="preserve">If and only if a patient is in duress, I need to be contacted ASAP so as to come to the patient’s assistance. </w:t>
      </w:r>
    </w:p>
    <w:p w14:paraId="6A6723E5" w14:textId="3E834578" w:rsidR="577F15BD" w:rsidRDefault="736E9A84" w:rsidP="577F15BD">
      <w:pPr>
        <w:spacing w:line="360" w:lineRule="auto"/>
      </w:pPr>
      <w:r w:rsidRPr="736E9A84">
        <w:rPr>
          <w:rFonts w:ascii="Calibri" w:eastAsia="Calibri" w:hAnsi="Calibri" w:cs="Calibri"/>
          <w:b/>
          <w:bCs/>
        </w:rPr>
        <w:t>Researchers</w:t>
      </w:r>
    </w:p>
    <w:p w14:paraId="401D05CB" w14:textId="69B0EE39" w:rsidR="736E9A84" w:rsidRDefault="736E9A84" w:rsidP="736E9A84">
      <w:pPr>
        <w:spacing w:line="360" w:lineRule="auto"/>
      </w:pPr>
      <w:r>
        <w:t xml:space="preserve">I want to review real patient data and be able to learn more about health trends by </w:t>
      </w:r>
      <w:proofErr w:type="spellStart"/>
      <w:r>
        <w:t>analysing</w:t>
      </w:r>
      <w:proofErr w:type="spellEnd"/>
      <w:r>
        <w:t xml:space="preserve"> this data. I need the data to be as fluid as possible to ensure the trends are as true as possible. I need to be aware of any breaks in data and the reasons for the break, so that I can consider this when </w:t>
      </w:r>
      <w:proofErr w:type="spellStart"/>
      <w:r>
        <w:t>analysing</w:t>
      </w:r>
      <w:proofErr w:type="spellEnd"/>
      <w:r>
        <w:t xml:space="preserve"> the data.</w:t>
      </w:r>
    </w:p>
    <w:p w14:paraId="3C2F26C3" w14:textId="54424823" w:rsidR="736E9A84" w:rsidRDefault="00A992BB">
      <w:r w:rsidRPr="00A992BB">
        <w:rPr>
          <w:rFonts w:ascii="Calibri" w:eastAsia="Calibri" w:hAnsi="Calibri" w:cs="Calibri"/>
          <w:b/>
          <w:bCs/>
        </w:rPr>
        <w:t>Product Buyer</w:t>
      </w:r>
    </w:p>
    <w:p w14:paraId="7A75FFD6" w14:textId="34B1BEBA" w:rsidR="736E9A84" w:rsidRDefault="736E9A84" w:rsidP="736E9A84">
      <w:pPr>
        <w:spacing w:line="360" w:lineRule="auto"/>
      </w:pPr>
      <w:r>
        <w:t xml:space="preserve"> The system needs to be scalable so more devices can be added to the system and new features can be implemented without impacting the overall performance of the entire system. The system needs to be maintainable and modifiable so any changes can be implemented easily.</w:t>
      </w:r>
      <w:r w:rsidRPr="736E9A84">
        <w:rPr>
          <w:rFonts w:ascii="Calibri" w:eastAsia="Calibri" w:hAnsi="Calibri" w:cs="Calibri"/>
        </w:rPr>
        <w:t xml:space="preserve"> The system also needs to be testable so the test criteria of the systems and components can be easily created and determine if criteria is met or not. The system needs to be reliable because the system should not fail over </w:t>
      </w:r>
      <w:proofErr w:type="gramStart"/>
      <w:r w:rsidRPr="736E9A84">
        <w:rPr>
          <w:rFonts w:ascii="Calibri" w:eastAsia="Calibri" w:hAnsi="Calibri" w:cs="Calibri"/>
        </w:rPr>
        <w:t>time</w:t>
      </w:r>
      <w:proofErr w:type="gramEnd"/>
      <w:r w:rsidRPr="736E9A84">
        <w:rPr>
          <w:rFonts w:ascii="Calibri" w:eastAsia="Calibri" w:hAnsi="Calibri" w:cs="Calibri"/>
        </w:rPr>
        <w:t xml:space="preserve"> as many patients, careers and doctors will rely on the product. Lastly, the system needs to have security to avoid privacy breaches through </w:t>
      </w:r>
      <w:proofErr w:type="spellStart"/>
      <w:r w:rsidRPr="736E9A84">
        <w:rPr>
          <w:rFonts w:ascii="Calibri" w:eastAsia="Calibri" w:hAnsi="Calibri" w:cs="Calibri"/>
        </w:rPr>
        <w:t>unauthorised</w:t>
      </w:r>
      <w:proofErr w:type="spellEnd"/>
      <w:r w:rsidRPr="736E9A84">
        <w:rPr>
          <w:rFonts w:ascii="Calibri" w:eastAsia="Calibri" w:hAnsi="Calibri" w:cs="Calibri"/>
        </w:rPr>
        <w:t xml:space="preserve"> access. Overall, by have the qualities mentioned above will help monitor patients' health consistently, reliably and securely.</w:t>
      </w:r>
    </w:p>
    <w:p w14:paraId="4F3BD42B" w14:textId="124AAA3B" w:rsidR="736E9A84" w:rsidRDefault="00A992BB" w:rsidP="736E9A84">
      <w:pPr>
        <w:spacing w:line="360" w:lineRule="auto"/>
      </w:pPr>
      <w:r w:rsidRPr="00A992BB">
        <w:rPr>
          <w:b/>
          <w:bCs/>
        </w:rPr>
        <w:t>Product Seller</w:t>
      </w:r>
    </w:p>
    <w:p w14:paraId="3F82A228" w14:textId="6E58E157" w:rsidR="736E9A84" w:rsidRDefault="736E9A84" w:rsidP="736E9A84">
      <w:pPr>
        <w:spacing w:line="360" w:lineRule="auto"/>
      </w:pPr>
      <w:r>
        <w:t xml:space="preserve">I need the system to be scalable because the potential buyers can enlarge the product by adding in more components and features.  A scalable system can generate more revenue as more devices are added into the </w:t>
      </w:r>
      <w:proofErr w:type="gramStart"/>
      <w:r>
        <w:t>system which</w:t>
      </w:r>
      <w:proofErr w:type="gramEnd"/>
      <w:r>
        <w:t xml:space="preserve"> are required by the patients. The product must be modifiable so any additional changes made by the buyer are done easily.  These changes can </w:t>
      </w:r>
      <w:proofErr w:type="gramStart"/>
      <w:r>
        <w:t>effect</w:t>
      </w:r>
      <w:proofErr w:type="gramEnd"/>
      <w:r>
        <w:t xml:space="preserve"> features, interface, implementing new features, </w:t>
      </w:r>
      <w:r w:rsidRPr="736E9A84">
        <w:rPr>
          <w:rFonts w:ascii="Calibri" w:eastAsia="Calibri" w:hAnsi="Calibri" w:cs="Calibri"/>
        </w:rPr>
        <w:t xml:space="preserve">fixing errors etc.  The product must be reliable because if the system </w:t>
      </w:r>
      <w:proofErr w:type="gramStart"/>
      <w:r w:rsidRPr="736E9A84">
        <w:rPr>
          <w:rFonts w:ascii="Calibri" w:eastAsia="Calibri" w:hAnsi="Calibri" w:cs="Calibri"/>
        </w:rPr>
        <w:lastRenderedPageBreak/>
        <w:t>consistently  fails</w:t>
      </w:r>
      <w:proofErr w:type="gramEnd"/>
      <w:r w:rsidRPr="736E9A84">
        <w:rPr>
          <w:rFonts w:ascii="Calibri" w:eastAsia="Calibri" w:hAnsi="Calibri" w:cs="Calibri"/>
        </w:rPr>
        <w:t xml:space="preserve"> to deliver the required objectives, potential buyers will not be interested in the product. An unreliable product in the medical industry can put patients' lives at risk. Lastly the security of the product must be the latest and safest security to avoid </w:t>
      </w:r>
      <w:proofErr w:type="spellStart"/>
      <w:r w:rsidRPr="736E9A84">
        <w:rPr>
          <w:rFonts w:ascii="Calibri" w:eastAsia="Calibri" w:hAnsi="Calibri" w:cs="Calibri"/>
        </w:rPr>
        <w:t>unauthorised</w:t>
      </w:r>
      <w:proofErr w:type="spellEnd"/>
      <w:r w:rsidRPr="736E9A84">
        <w:rPr>
          <w:rFonts w:ascii="Calibri" w:eastAsia="Calibri" w:hAnsi="Calibri" w:cs="Calibri"/>
        </w:rPr>
        <w:t xml:space="preserve"> person to steal patient information. Overall, there qualities will make the system have many advantages so potential buyers are seriously interested.</w:t>
      </w:r>
    </w:p>
    <w:p w14:paraId="1204DB0B" w14:textId="55ECECFC" w:rsidR="7E563CE0" w:rsidRDefault="7E563CE0" w:rsidP="7E563CE0"/>
    <w:p w14:paraId="0FA4BDCF" w14:textId="2986C5E1" w:rsidR="7E563CE0" w:rsidRDefault="7E563CE0" w:rsidP="7E563CE0"/>
    <w:p w14:paraId="344E02AD" w14:textId="77777777" w:rsidR="00156E06" w:rsidRDefault="00156E06">
      <w:pPr>
        <w:rPr>
          <w:rFonts w:asciiTheme="majorHAnsi" w:eastAsiaTheme="majorEastAsia" w:hAnsiTheme="majorHAnsi" w:cstheme="majorBidi"/>
          <w:color w:val="2E74B5" w:themeColor="accent1" w:themeShade="BF"/>
          <w:sz w:val="32"/>
          <w:szCs w:val="32"/>
        </w:rPr>
      </w:pPr>
      <w:bookmarkStart w:id="64" w:name="_Toc464765526"/>
      <w:bookmarkStart w:id="65" w:name="_Toc464765686"/>
      <w:r>
        <w:br w:type="page"/>
      </w:r>
    </w:p>
    <w:tbl>
      <w:tblPr>
        <w:tblStyle w:val="GridTable7ColorfulAccent2"/>
        <w:tblpPr w:leftFromText="180" w:rightFromText="180" w:vertAnchor="text" w:horzAnchor="margin" w:tblpXSpec="center" w:tblpY="578"/>
        <w:tblW w:w="10429" w:type="dxa"/>
        <w:jc w:val="center"/>
        <w:tblLayout w:type="fixed"/>
        <w:tblLook w:val="04A0" w:firstRow="1" w:lastRow="0" w:firstColumn="1" w:lastColumn="0" w:noHBand="0" w:noVBand="1"/>
        <w:tblCaption w:val=""/>
        <w:tblDescription w:val=""/>
      </w:tblPr>
      <w:tblGrid>
        <w:gridCol w:w="1631"/>
        <w:gridCol w:w="1063"/>
        <w:gridCol w:w="940"/>
        <w:gridCol w:w="902"/>
        <w:gridCol w:w="709"/>
        <w:gridCol w:w="1106"/>
        <w:gridCol w:w="817"/>
        <w:gridCol w:w="1221"/>
        <w:gridCol w:w="1323"/>
        <w:gridCol w:w="717"/>
      </w:tblGrid>
      <w:tr w:rsidR="006313DB" w14:paraId="2D706F0C" w14:textId="77777777" w:rsidTr="00C6051B">
        <w:trPr>
          <w:cnfStyle w:val="100000000000" w:firstRow="1" w:lastRow="0" w:firstColumn="0" w:lastColumn="0" w:oddVBand="0" w:evenVBand="0" w:oddHBand="0" w:evenHBand="0" w:firstRowFirstColumn="0" w:firstRowLastColumn="0" w:lastRowFirstColumn="0" w:lastRowLastColumn="0"/>
          <w:trHeight w:val="623"/>
          <w:jc w:val="center"/>
        </w:trPr>
        <w:tc>
          <w:tcPr>
            <w:cnfStyle w:val="001000000100" w:firstRow="0" w:lastRow="0" w:firstColumn="1" w:lastColumn="0" w:oddVBand="0" w:evenVBand="0" w:oddHBand="0" w:evenHBand="0" w:firstRowFirstColumn="1" w:firstRowLastColumn="0" w:lastRowFirstColumn="0" w:lastRowLastColumn="0"/>
            <w:tcW w:w="1631" w:type="dxa"/>
            <w:tcBorders>
              <w:right w:val="single" w:sz="4" w:space="0" w:color="FFC000" w:themeColor="accent4"/>
            </w:tcBorders>
          </w:tcPr>
          <w:p w14:paraId="256ACA12" w14:textId="77777777" w:rsidR="006313DB" w:rsidRDefault="006313DB" w:rsidP="002F7855">
            <w:pPr>
              <w:rPr>
                <w:b w:val="0"/>
              </w:rPr>
            </w:pPr>
            <w:bookmarkStart w:id="66" w:name="_Toc464766535"/>
          </w:p>
        </w:tc>
        <w:tc>
          <w:tcPr>
            <w:tcW w:w="4720" w:type="dxa"/>
            <w:gridSpan w:val="5"/>
            <w:tcBorders>
              <w:top w:val="single" w:sz="4" w:space="0" w:color="FFC000" w:themeColor="accent4"/>
              <w:right w:val="single" w:sz="4" w:space="0" w:color="FFC000" w:themeColor="accent4"/>
            </w:tcBorders>
          </w:tcPr>
          <w:p w14:paraId="0CD6CBB1" w14:textId="44C8602E" w:rsidR="006313DB" w:rsidRDefault="736E9A84" w:rsidP="002F7855">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Primary Stakeholders</w:t>
            </w:r>
          </w:p>
        </w:tc>
        <w:tc>
          <w:tcPr>
            <w:tcW w:w="3361" w:type="dxa"/>
            <w:gridSpan w:val="3"/>
            <w:tcBorders>
              <w:top w:val="single" w:sz="4" w:space="0" w:color="FFC000" w:themeColor="accent4"/>
              <w:left w:val="single" w:sz="4" w:space="0" w:color="FFC000" w:themeColor="accent4"/>
            </w:tcBorders>
          </w:tcPr>
          <w:p w14:paraId="2750ECCA" w14:textId="77777777" w:rsidR="006313DB" w:rsidRPr="00156E06" w:rsidRDefault="736E9A84" w:rsidP="006313DB">
            <w:pPr>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Secondary Stakeholders</w:t>
            </w:r>
          </w:p>
          <w:p w14:paraId="6698D0A8" w14:textId="77777777" w:rsidR="006313DB" w:rsidRDefault="006313DB" w:rsidP="002F7855">
            <w:pPr>
              <w:jc w:val="center"/>
              <w:cnfStyle w:val="100000000000" w:firstRow="1" w:lastRow="0" w:firstColumn="0" w:lastColumn="0" w:oddVBand="0" w:evenVBand="0" w:oddHBand="0" w:evenHBand="0" w:firstRowFirstColumn="0" w:firstRowLastColumn="0" w:lastRowFirstColumn="0" w:lastRowLastColumn="0"/>
              <w:rPr>
                <w:b w:val="0"/>
              </w:rPr>
            </w:pPr>
          </w:p>
        </w:tc>
        <w:tc>
          <w:tcPr>
            <w:tcW w:w="717" w:type="dxa"/>
            <w:tcBorders>
              <w:top w:val="single" w:sz="4" w:space="0" w:color="FFC000" w:themeColor="accent4"/>
              <w:right w:val="single" w:sz="4" w:space="0" w:color="FFC000" w:themeColor="accent4"/>
            </w:tcBorders>
          </w:tcPr>
          <w:p w14:paraId="0F899D9E" w14:textId="77777777" w:rsidR="006313DB" w:rsidRDefault="006313DB" w:rsidP="002F7855">
            <w:pPr>
              <w:jc w:val="center"/>
              <w:cnfStyle w:val="100000000000" w:firstRow="1" w:lastRow="0" w:firstColumn="0" w:lastColumn="0" w:oddVBand="0" w:evenVBand="0" w:oddHBand="0" w:evenHBand="0" w:firstRowFirstColumn="0" w:firstRowLastColumn="0" w:lastRowFirstColumn="0" w:lastRowLastColumn="0"/>
              <w:rPr>
                <w:b w:val="0"/>
              </w:rPr>
            </w:pPr>
          </w:p>
        </w:tc>
      </w:tr>
      <w:tr w:rsidR="006313DB" w14:paraId="42155523" w14:textId="77777777" w:rsidTr="00C6051B">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631" w:type="dxa"/>
          </w:tcPr>
          <w:p w14:paraId="4D60DF1F" w14:textId="77777777" w:rsidR="006313DB" w:rsidRPr="0085296A" w:rsidRDefault="736E9A84" w:rsidP="002F7855">
            <w:pPr>
              <w:ind w:left="113" w:right="113"/>
              <w:rPr>
                <w:b/>
              </w:rPr>
            </w:pPr>
            <w:r w:rsidRPr="736E9A84">
              <w:rPr>
                <w:b/>
                <w:bCs/>
              </w:rPr>
              <w:t>Quality attributes</w:t>
            </w:r>
          </w:p>
        </w:tc>
        <w:tc>
          <w:tcPr>
            <w:tcW w:w="1063" w:type="dxa"/>
          </w:tcPr>
          <w:p w14:paraId="38BF8580" w14:textId="35D5FFAF"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System Buyer</w:t>
            </w:r>
          </w:p>
        </w:tc>
        <w:tc>
          <w:tcPr>
            <w:tcW w:w="940" w:type="dxa"/>
          </w:tcPr>
          <w:p w14:paraId="185C9835" w14:textId="184E077E"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Patient</w:t>
            </w:r>
          </w:p>
        </w:tc>
        <w:tc>
          <w:tcPr>
            <w:tcW w:w="902" w:type="dxa"/>
          </w:tcPr>
          <w:p w14:paraId="3347EAF8" w14:textId="65934CB9"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Duty Doctor</w:t>
            </w:r>
          </w:p>
        </w:tc>
        <w:tc>
          <w:tcPr>
            <w:tcW w:w="709" w:type="dxa"/>
          </w:tcPr>
          <w:p w14:paraId="690DEB08" w14:textId="77777777"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736E9A84">
              <w:rPr>
                <w:b/>
                <w:bCs/>
                <w:sz w:val="20"/>
                <w:szCs w:val="20"/>
              </w:rPr>
              <w:t>Carer</w:t>
            </w:r>
            <w:proofErr w:type="spellEnd"/>
          </w:p>
        </w:tc>
        <w:tc>
          <w:tcPr>
            <w:tcW w:w="1106" w:type="dxa"/>
          </w:tcPr>
          <w:p w14:paraId="55FE81EC" w14:textId="77777777"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Developer</w:t>
            </w:r>
          </w:p>
        </w:tc>
        <w:tc>
          <w:tcPr>
            <w:tcW w:w="817" w:type="dxa"/>
          </w:tcPr>
          <w:p w14:paraId="1FCB29C8" w14:textId="2399918F"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Family and Friend</w:t>
            </w:r>
          </w:p>
        </w:tc>
        <w:tc>
          <w:tcPr>
            <w:tcW w:w="1221" w:type="dxa"/>
          </w:tcPr>
          <w:p w14:paraId="500E9879" w14:textId="77777777"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Emergency personnel</w:t>
            </w:r>
          </w:p>
        </w:tc>
        <w:tc>
          <w:tcPr>
            <w:tcW w:w="1323" w:type="dxa"/>
          </w:tcPr>
          <w:p w14:paraId="5AFC4A59" w14:textId="77777777"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Researchers</w:t>
            </w:r>
          </w:p>
        </w:tc>
        <w:tc>
          <w:tcPr>
            <w:tcW w:w="717" w:type="dxa"/>
          </w:tcPr>
          <w:p w14:paraId="1BBD23DB" w14:textId="77777777" w:rsidR="006313DB" w:rsidRPr="006313DB" w:rsidRDefault="736E9A84" w:rsidP="002F785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Total</w:t>
            </w:r>
          </w:p>
        </w:tc>
      </w:tr>
      <w:tr w:rsidR="006313DB" w14:paraId="174414CE" w14:textId="77777777" w:rsidTr="00C6051B">
        <w:trPr>
          <w:trHeight w:val="271"/>
          <w:jc w:val="center"/>
        </w:trPr>
        <w:tc>
          <w:tcPr>
            <w:cnfStyle w:val="001000000000" w:firstRow="0" w:lastRow="0" w:firstColumn="1" w:lastColumn="0" w:oddVBand="0" w:evenVBand="0" w:oddHBand="0" w:evenHBand="0" w:firstRowFirstColumn="0" w:firstRowLastColumn="0" w:lastRowFirstColumn="0" w:lastRowLastColumn="0"/>
            <w:tcW w:w="1631" w:type="dxa"/>
          </w:tcPr>
          <w:p w14:paraId="476FEB9E" w14:textId="77777777" w:rsidR="006313DB" w:rsidRPr="0085296A" w:rsidRDefault="736E9A84" w:rsidP="002F7855">
            <w:pPr>
              <w:rPr>
                <w:b/>
              </w:rPr>
            </w:pPr>
            <w:r w:rsidRPr="736E9A84">
              <w:rPr>
                <w:rFonts w:ascii="Calibri,Times New Roman" w:eastAsia="Calibri,Times New Roman" w:hAnsi="Calibri,Times New Roman" w:cs="Calibri,Times New Roman"/>
                <w:b/>
                <w:bCs/>
                <w:color w:val="000000" w:themeColor="text1"/>
                <w:lang w:eastAsia="zh-CN"/>
              </w:rPr>
              <w:t>Availability</w:t>
            </w:r>
          </w:p>
        </w:tc>
        <w:tc>
          <w:tcPr>
            <w:tcW w:w="1063" w:type="dxa"/>
          </w:tcPr>
          <w:p w14:paraId="66F89F34"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940" w:type="dxa"/>
          </w:tcPr>
          <w:p w14:paraId="2BAEE650" w14:textId="2671633B" w:rsidR="006313DB" w:rsidRDefault="736E9A84" w:rsidP="002F7855">
            <w:pPr>
              <w:cnfStyle w:val="000000000000" w:firstRow="0" w:lastRow="0" w:firstColumn="0" w:lastColumn="0" w:oddVBand="0" w:evenVBand="0" w:oddHBand="0" w:evenHBand="0" w:firstRowFirstColumn="0" w:firstRowLastColumn="0" w:lastRowFirstColumn="0" w:lastRowLastColumn="0"/>
            </w:pPr>
            <w:r>
              <w:t>2</w:t>
            </w:r>
          </w:p>
        </w:tc>
        <w:tc>
          <w:tcPr>
            <w:tcW w:w="902" w:type="dxa"/>
          </w:tcPr>
          <w:p w14:paraId="6FC663B3"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28EBC5A9"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1106" w:type="dxa"/>
          </w:tcPr>
          <w:p w14:paraId="780AB324"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817" w:type="dxa"/>
          </w:tcPr>
          <w:p w14:paraId="4D87689C"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1221" w:type="dxa"/>
          </w:tcPr>
          <w:p w14:paraId="5EC4FE50"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1323" w:type="dxa"/>
          </w:tcPr>
          <w:p w14:paraId="465D3481" w14:textId="4F969DA2" w:rsidR="006313DB" w:rsidRDefault="736E9A84" w:rsidP="002F7855">
            <w:pPr>
              <w:cnfStyle w:val="000000000000" w:firstRow="0" w:lastRow="0" w:firstColumn="0" w:lastColumn="0" w:oddVBand="0" w:evenVBand="0" w:oddHBand="0" w:evenHBand="0" w:firstRowFirstColumn="0" w:firstRowLastColumn="0" w:lastRowFirstColumn="0" w:lastRowLastColumn="0"/>
            </w:pPr>
            <w:r>
              <w:t>2</w:t>
            </w:r>
          </w:p>
        </w:tc>
        <w:tc>
          <w:tcPr>
            <w:tcW w:w="717" w:type="dxa"/>
          </w:tcPr>
          <w:p w14:paraId="00B412DB" w14:textId="164F12BE" w:rsidR="006313DB" w:rsidRDefault="736E9A84" w:rsidP="002F7855">
            <w:pPr>
              <w:cnfStyle w:val="000000000000" w:firstRow="0" w:lastRow="0" w:firstColumn="0" w:lastColumn="0" w:oddVBand="0" w:evenVBand="0" w:oddHBand="0" w:evenHBand="0" w:firstRowFirstColumn="0" w:firstRowLastColumn="0" w:lastRowFirstColumn="0" w:lastRowLastColumn="0"/>
            </w:pPr>
            <w:r>
              <w:t>16</w:t>
            </w:r>
          </w:p>
        </w:tc>
      </w:tr>
      <w:tr w:rsidR="006313DB" w14:paraId="702439E1" w14:textId="77777777" w:rsidTr="00C6051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29DEF3FC" w14:textId="77777777" w:rsidR="006313DB" w:rsidRPr="0085296A" w:rsidRDefault="736E9A84" w:rsidP="002F7855">
            <w:pPr>
              <w:rPr>
                <w:b/>
              </w:rPr>
            </w:pPr>
            <w:r w:rsidRPr="736E9A84">
              <w:rPr>
                <w:rFonts w:ascii="Calibri,Times New Roman" w:eastAsia="Calibri,Times New Roman" w:hAnsi="Calibri,Times New Roman" w:cs="Calibri,Times New Roman"/>
                <w:b/>
                <w:bCs/>
                <w:color w:val="000000" w:themeColor="text1"/>
                <w:lang w:eastAsia="zh-CN"/>
              </w:rPr>
              <w:t>Maintainability</w:t>
            </w:r>
          </w:p>
        </w:tc>
        <w:tc>
          <w:tcPr>
            <w:tcW w:w="1063" w:type="dxa"/>
          </w:tcPr>
          <w:p w14:paraId="0E3E4D11" w14:textId="663C1AFD" w:rsidR="006313DB" w:rsidRDefault="736E9A84" w:rsidP="002F7855">
            <w:pPr>
              <w:cnfStyle w:val="000000100000" w:firstRow="0" w:lastRow="0" w:firstColumn="0" w:lastColumn="0" w:oddVBand="0" w:evenVBand="0" w:oddHBand="1" w:evenHBand="0" w:firstRowFirstColumn="0" w:firstRowLastColumn="0" w:lastRowFirstColumn="0" w:lastRowLastColumn="0"/>
            </w:pPr>
            <w:r>
              <w:t>1</w:t>
            </w:r>
          </w:p>
        </w:tc>
        <w:tc>
          <w:tcPr>
            <w:tcW w:w="940" w:type="dxa"/>
          </w:tcPr>
          <w:p w14:paraId="6942E505" w14:textId="6B0086BF"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902" w:type="dxa"/>
          </w:tcPr>
          <w:p w14:paraId="4658EA8A"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709" w:type="dxa"/>
          </w:tcPr>
          <w:p w14:paraId="5C2A79B6"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106" w:type="dxa"/>
          </w:tcPr>
          <w:p w14:paraId="648C2331"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2</w:t>
            </w:r>
          </w:p>
        </w:tc>
        <w:tc>
          <w:tcPr>
            <w:tcW w:w="817" w:type="dxa"/>
          </w:tcPr>
          <w:p w14:paraId="6F2EF41A"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221" w:type="dxa"/>
          </w:tcPr>
          <w:p w14:paraId="77577976"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323" w:type="dxa"/>
          </w:tcPr>
          <w:p w14:paraId="71DB92FC"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717" w:type="dxa"/>
          </w:tcPr>
          <w:p w14:paraId="0FA2B5C7" w14:textId="2AE0AF98"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r>
      <w:tr w:rsidR="006313DB" w14:paraId="7CE34F2C" w14:textId="77777777" w:rsidTr="00C6051B">
        <w:trPr>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38CD5B7C" w14:textId="77777777" w:rsidR="006313DB" w:rsidRPr="0085296A" w:rsidRDefault="736E9A84" w:rsidP="002F7855">
            <w:pPr>
              <w:rPr>
                <w:b/>
              </w:rPr>
            </w:pPr>
            <w:r w:rsidRPr="736E9A84">
              <w:rPr>
                <w:rFonts w:ascii="Calibri,Times New Roman" w:eastAsia="Calibri,Times New Roman" w:hAnsi="Calibri,Times New Roman" w:cs="Calibri,Times New Roman"/>
                <w:b/>
                <w:bCs/>
                <w:color w:val="000000" w:themeColor="text1"/>
                <w:lang w:eastAsia="zh-CN"/>
              </w:rPr>
              <w:t>Modifiability</w:t>
            </w:r>
          </w:p>
        </w:tc>
        <w:tc>
          <w:tcPr>
            <w:tcW w:w="1063" w:type="dxa"/>
          </w:tcPr>
          <w:p w14:paraId="56C40E32" w14:textId="709DCED3"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940" w:type="dxa"/>
          </w:tcPr>
          <w:p w14:paraId="393B6982" w14:textId="071F4C70"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902" w:type="dxa"/>
          </w:tcPr>
          <w:p w14:paraId="374B6250"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09" w:type="dxa"/>
          </w:tcPr>
          <w:p w14:paraId="620778D8"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106" w:type="dxa"/>
          </w:tcPr>
          <w:p w14:paraId="53B3D1E1"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3</w:t>
            </w:r>
          </w:p>
        </w:tc>
        <w:tc>
          <w:tcPr>
            <w:tcW w:w="817" w:type="dxa"/>
          </w:tcPr>
          <w:p w14:paraId="348795A8"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221" w:type="dxa"/>
          </w:tcPr>
          <w:p w14:paraId="50851D9B"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323" w:type="dxa"/>
          </w:tcPr>
          <w:p w14:paraId="1DCD9967"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17" w:type="dxa"/>
          </w:tcPr>
          <w:p w14:paraId="7382D2F1" w14:textId="7885E28D" w:rsidR="006313DB" w:rsidRDefault="736E9A84" w:rsidP="002F7855">
            <w:pPr>
              <w:cnfStyle w:val="000000000000" w:firstRow="0" w:lastRow="0" w:firstColumn="0" w:lastColumn="0" w:oddVBand="0" w:evenVBand="0" w:oddHBand="0" w:evenHBand="0" w:firstRowFirstColumn="0" w:firstRowLastColumn="0" w:lastRowFirstColumn="0" w:lastRowLastColumn="0"/>
            </w:pPr>
            <w:r>
              <w:t>4</w:t>
            </w:r>
          </w:p>
        </w:tc>
      </w:tr>
      <w:tr w:rsidR="006313DB" w14:paraId="61F88809" w14:textId="77777777" w:rsidTr="00C6051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37615348"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Performance</w:t>
            </w:r>
          </w:p>
        </w:tc>
        <w:tc>
          <w:tcPr>
            <w:tcW w:w="1063" w:type="dxa"/>
          </w:tcPr>
          <w:p w14:paraId="4A638464"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940" w:type="dxa"/>
          </w:tcPr>
          <w:p w14:paraId="2BC4B438" w14:textId="3A618621"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902" w:type="dxa"/>
          </w:tcPr>
          <w:p w14:paraId="344291A0"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5</w:t>
            </w:r>
          </w:p>
        </w:tc>
        <w:tc>
          <w:tcPr>
            <w:tcW w:w="709" w:type="dxa"/>
          </w:tcPr>
          <w:p w14:paraId="78D97353"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106" w:type="dxa"/>
          </w:tcPr>
          <w:p w14:paraId="492A2CF0"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817" w:type="dxa"/>
          </w:tcPr>
          <w:p w14:paraId="720AE1B4"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221" w:type="dxa"/>
          </w:tcPr>
          <w:p w14:paraId="2681B386"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c>
          <w:tcPr>
            <w:tcW w:w="1323" w:type="dxa"/>
          </w:tcPr>
          <w:p w14:paraId="58D0DC57" w14:textId="3C48CABE"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c>
          <w:tcPr>
            <w:tcW w:w="717" w:type="dxa"/>
          </w:tcPr>
          <w:p w14:paraId="5FA1EC71" w14:textId="4A508F65" w:rsidR="006313DB" w:rsidRDefault="736E9A84" w:rsidP="002F7855">
            <w:pPr>
              <w:cnfStyle w:val="000000100000" w:firstRow="0" w:lastRow="0" w:firstColumn="0" w:lastColumn="0" w:oddVBand="0" w:evenVBand="0" w:oddHBand="1" w:evenHBand="0" w:firstRowFirstColumn="0" w:firstRowLastColumn="0" w:lastRowFirstColumn="0" w:lastRowLastColumn="0"/>
            </w:pPr>
            <w:r>
              <w:t>11</w:t>
            </w:r>
          </w:p>
        </w:tc>
      </w:tr>
      <w:tr w:rsidR="006313DB" w14:paraId="39AC52EB" w14:textId="77777777" w:rsidTr="00C6051B">
        <w:trPr>
          <w:trHeight w:val="271"/>
          <w:jc w:val="center"/>
        </w:trPr>
        <w:tc>
          <w:tcPr>
            <w:cnfStyle w:val="001000000000" w:firstRow="0" w:lastRow="0" w:firstColumn="1" w:lastColumn="0" w:oddVBand="0" w:evenVBand="0" w:oddHBand="0" w:evenHBand="0" w:firstRowFirstColumn="0" w:firstRowLastColumn="0" w:lastRowFirstColumn="0" w:lastRowLastColumn="0"/>
            <w:tcW w:w="1631" w:type="dxa"/>
          </w:tcPr>
          <w:p w14:paraId="1687AB12"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Scalability</w:t>
            </w:r>
          </w:p>
        </w:tc>
        <w:tc>
          <w:tcPr>
            <w:tcW w:w="1063" w:type="dxa"/>
          </w:tcPr>
          <w:p w14:paraId="74D50AE8" w14:textId="77AE5E96" w:rsidR="006313DB" w:rsidRDefault="736E9A84" w:rsidP="002F7855">
            <w:pPr>
              <w:cnfStyle w:val="000000000000" w:firstRow="0" w:lastRow="0" w:firstColumn="0" w:lastColumn="0" w:oddVBand="0" w:evenVBand="0" w:oddHBand="0" w:evenHBand="0" w:firstRowFirstColumn="0" w:firstRowLastColumn="0" w:lastRowFirstColumn="0" w:lastRowLastColumn="0"/>
            </w:pPr>
            <w:r>
              <w:t>4</w:t>
            </w:r>
          </w:p>
        </w:tc>
        <w:tc>
          <w:tcPr>
            <w:tcW w:w="940" w:type="dxa"/>
          </w:tcPr>
          <w:p w14:paraId="6DBA974B" w14:textId="66DAD973"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902" w:type="dxa"/>
          </w:tcPr>
          <w:p w14:paraId="2A4B1C92"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09" w:type="dxa"/>
          </w:tcPr>
          <w:p w14:paraId="1E93DE7D"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106" w:type="dxa"/>
          </w:tcPr>
          <w:p w14:paraId="29CB25E5"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817" w:type="dxa"/>
          </w:tcPr>
          <w:p w14:paraId="71799CC7"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221" w:type="dxa"/>
          </w:tcPr>
          <w:p w14:paraId="61806F48"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323" w:type="dxa"/>
          </w:tcPr>
          <w:p w14:paraId="173A1A11"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17" w:type="dxa"/>
          </w:tcPr>
          <w:p w14:paraId="2B06A9C9" w14:textId="75C9DD3C"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r>
      <w:tr w:rsidR="006313DB" w14:paraId="44C4DB2D" w14:textId="77777777" w:rsidTr="00C6051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22F5E57A"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Usability</w:t>
            </w:r>
          </w:p>
        </w:tc>
        <w:tc>
          <w:tcPr>
            <w:tcW w:w="1063" w:type="dxa"/>
          </w:tcPr>
          <w:p w14:paraId="0CA5AFE2"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940" w:type="dxa"/>
          </w:tcPr>
          <w:p w14:paraId="4E714692" w14:textId="2C106955"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902" w:type="dxa"/>
          </w:tcPr>
          <w:p w14:paraId="6AAD334A"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c>
          <w:tcPr>
            <w:tcW w:w="709" w:type="dxa"/>
          </w:tcPr>
          <w:p w14:paraId="11959F70"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c>
          <w:tcPr>
            <w:tcW w:w="1106" w:type="dxa"/>
          </w:tcPr>
          <w:p w14:paraId="34124156"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817" w:type="dxa"/>
          </w:tcPr>
          <w:p w14:paraId="3B615C2E"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221" w:type="dxa"/>
          </w:tcPr>
          <w:p w14:paraId="211A25AF"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323" w:type="dxa"/>
          </w:tcPr>
          <w:p w14:paraId="03245D4E"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717" w:type="dxa"/>
          </w:tcPr>
          <w:p w14:paraId="251C2BB1" w14:textId="21950E6A" w:rsidR="006313DB" w:rsidRDefault="736E9A84" w:rsidP="002F7855">
            <w:pPr>
              <w:cnfStyle w:val="000000100000" w:firstRow="0" w:lastRow="0" w:firstColumn="0" w:lastColumn="0" w:oddVBand="0" w:evenVBand="0" w:oddHBand="1" w:evenHBand="0" w:firstRowFirstColumn="0" w:firstRowLastColumn="0" w:lastRowFirstColumn="0" w:lastRowLastColumn="0"/>
            </w:pPr>
            <w:r>
              <w:t>6</w:t>
            </w:r>
          </w:p>
        </w:tc>
      </w:tr>
      <w:tr w:rsidR="006313DB" w14:paraId="49542F59" w14:textId="77777777" w:rsidTr="00C6051B">
        <w:trPr>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4F192ED4"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Testability</w:t>
            </w:r>
          </w:p>
        </w:tc>
        <w:tc>
          <w:tcPr>
            <w:tcW w:w="1063" w:type="dxa"/>
          </w:tcPr>
          <w:p w14:paraId="365E6D9E" w14:textId="7114736E"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940" w:type="dxa"/>
          </w:tcPr>
          <w:p w14:paraId="142660EC" w14:textId="4B5927F3"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902" w:type="dxa"/>
          </w:tcPr>
          <w:p w14:paraId="1F60F269"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09" w:type="dxa"/>
          </w:tcPr>
          <w:p w14:paraId="65407438"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106" w:type="dxa"/>
          </w:tcPr>
          <w:p w14:paraId="74B76C85"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817" w:type="dxa"/>
          </w:tcPr>
          <w:p w14:paraId="3BCB24E6"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221" w:type="dxa"/>
          </w:tcPr>
          <w:p w14:paraId="7B536BAF"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1323" w:type="dxa"/>
          </w:tcPr>
          <w:p w14:paraId="4A571A80"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717" w:type="dxa"/>
          </w:tcPr>
          <w:p w14:paraId="0AA07925" w14:textId="3DF42FD0" w:rsidR="006313DB" w:rsidRDefault="736E9A84" w:rsidP="002F7855">
            <w:pPr>
              <w:cnfStyle w:val="000000000000" w:firstRow="0" w:lastRow="0" w:firstColumn="0" w:lastColumn="0" w:oddVBand="0" w:evenVBand="0" w:oddHBand="0" w:evenHBand="0" w:firstRowFirstColumn="0" w:firstRowLastColumn="0" w:lastRowFirstColumn="0" w:lastRowLastColumn="0"/>
            </w:pPr>
            <w:r>
              <w:t>6</w:t>
            </w:r>
          </w:p>
        </w:tc>
      </w:tr>
      <w:tr w:rsidR="006313DB" w14:paraId="56C071D9" w14:textId="77777777" w:rsidTr="00C6051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3DA937EF"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Security</w:t>
            </w:r>
          </w:p>
        </w:tc>
        <w:tc>
          <w:tcPr>
            <w:tcW w:w="1063" w:type="dxa"/>
          </w:tcPr>
          <w:p w14:paraId="1DE4AB9E" w14:textId="114F0171" w:rsidR="006313DB" w:rsidRDefault="736E9A84" w:rsidP="002F7855">
            <w:pPr>
              <w:cnfStyle w:val="000000100000" w:firstRow="0" w:lastRow="0" w:firstColumn="0" w:lastColumn="0" w:oddVBand="0" w:evenVBand="0" w:oddHBand="1" w:evenHBand="0" w:firstRowFirstColumn="0" w:firstRowLastColumn="0" w:lastRowFirstColumn="0" w:lastRowLastColumn="0"/>
            </w:pPr>
            <w:r>
              <w:t>2</w:t>
            </w:r>
          </w:p>
        </w:tc>
        <w:tc>
          <w:tcPr>
            <w:tcW w:w="940" w:type="dxa"/>
          </w:tcPr>
          <w:p w14:paraId="1FD3940F" w14:textId="5FA02628" w:rsidR="006313DB" w:rsidRDefault="736E9A84" w:rsidP="002F7855">
            <w:pPr>
              <w:cnfStyle w:val="000000100000" w:firstRow="0" w:lastRow="0" w:firstColumn="0" w:lastColumn="0" w:oddVBand="0" w:evenVBand="0" w:oddHBand="1" w:evenHBand="0" w:firstRowFirstColumn="0" w:firstRowLastColumn="0" w:lastRowFirstColumn="0" w:lastRowLastColumn="0"/>
            </w:pPr>
            <w:r>
              <w:t>3</w:t>
            </w:r>
          </w:p>
        </w:tc>
        <w:tc>
          <w:tcPr>
            <w:tcW w:w="902" w:type="dxa"/>
          </w:tcPr>
          <w:p w14:paraId="12E3BAD3"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709" w:type="dxa"/>
          </w:tcPr>
          <w:p w14:paraId="4582ED0B"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106" w:type="dxa"/>
          </w:tcPr>
          <w:p w14:paraId="4ACCA845"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817" w:type="dxa"/>
          </w:tcPr>
          <w:p w14:paraId="286040C6"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4</w:t>
            </w:r>
          </w:p>
        </w:tc>
        <w:tc>
          <w:tcPr>
            <w:tcW w:w="1221" w:type="dxa"/>
          </w:tcPr>
          <w:p w14:paraId="0FA1C061"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1323" w:type="dxa"/>
          </w:tcPr>
          <w:p w14:paraId="4B5DF18D" w14:textId="77777777" w:rsidR="006313DB" w:rsidRDefault="006313DB" w:rsidP="002F7855">
            <w:pPr>
              <w:cnfStyle w:val="000000100000" w:firstRow="0" w:lastRow="0" w:firstColumn="0" w:lastColumn="0" w:oddVBand="0" w:evenVBand="0" w:oddHBand="1" w:evenHBand="0" w:firstRowFirstColumn="0" w:firstRowLastColumn="0" w:lastRowFirstColumn="0" w:lastRowLastColumn="0"/>
            </w:pPr>
          </w:p>
        </w:tc>
        <w:tc>
          <w:tcPr>
            <w:tcW w:w="717" w:type="dxa"/>
          </w:tcPr>
          <w:p w14:paraId="6E087D6B" w14:textId="4051F629" w:rsidR="006313DB" w:rsidRDefault="736E9A84" w:rsidP="002F7855">
            <w:pPr>
              <w:cnfStyle w:val="000000100000" w:firstRow="0" w:lastRow="0" w:firstColumn="0" w:lastColumn="0" w:oddVBand="0" w:evenVBand="0" w:oddHBand="1" w:evenHBand="0" w:firstRowFirstColumn="0" w:firstRowLastColumn="0" w:lastRowFirstColumn="0" w:lastRowLastColumn="0"/>
            </w:pPr>
            <w:r>
              <w:t>8</w:t>
            </w:r>
          </w:p>
        </w:tc>
      </w:tr>
      <w:tr w:rsidR="006313DB" w14:paraId="66CE7C80" w14:textId="77777777" w:rsidTr="00C6051B">
        <w:trPr>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2FDC74F7"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Reliability</w:t>
            </w:r>
          </w:p>
        </w:tc>
        <w:tc>
          <w:tcPr>
            <w:tcW w:w="1063" w:type="dxa"/>
          </w:tcPr>
          <w:p w14:paraId="405144CF" w14:textId="389D29B0"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940" w:type="dxa"/>
          </w:tcPr>
          <w:p w14:paraId="377FE71F" w14:textId="68989321"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902" w:type="dxa"/>
          </w:tcPr>
          <w:p w14:paraId="40D25D5D"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1</w:t>
            </w:r>
          </w:p>
        </w:tc>
        <w:tc>
          <w:tcPr>
            <w:tcW w:w="709" w:type="dxa"/>
          </w:tcPr>
          <w:p w14:paraId="61548F1A"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2</w:t>
            </w:r>
          </w:p>
        </w:tc>
        <w:tc>
          <w:tcPr>
            <w:tcW w:w="1106" w:type="dxa"/>
          </w:tcPr>
          <w:p w14:paraId="0402BBE1" w14:textId="77777777" w:rsidR="006313DB" w:rsidRDefault="006313DB" w:rsidP="002F7855">
            <w:pPr>
              <w:cnfStyle w:val="000000000000" w:firstRow="0" w:lastRow="0" w:firstColumn="0" w:lastColumn="0" w:oddVBand="0" w:evenVBand="0" w:oddHBand="0" w:evenHBand="0" w:firstRowFirstColumn="0" w:firstRowLastColumn="0" w:lastRowFirstColumn="0" w:lastRowLastColumn="0"/>
            </w:pPr>
          </w:p>
        </w:tc>
        <w:tc>
          <w:tcPr>
            <w:tcW w:w="817" w:type="dxa"/>
          </w:tcPr>
          <w:p w14:paraId="77EE5BA2"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1221" w:type="dxa"/>
          </w:tcPr>
          <w:p w14:paraId="0E3E5F33" w14:textId="77777777" w:rsidR="006313DB" w:rsidRDefault="736E9A84" w:rsidP="002F7855">
            <w:pPr>
              <w:cnfStyle w:val="000000000000" w:firstRow="0" w:lastRow="0" w:firstColumn="0" w:lastColumn="0" w:oddVBand="0" w:evenVBand="0" w:oddHBand="0" w:evenHBand="0" w:firstRowFirstColumn="0" w:firstRowLastColumn="0" w:lastRowFirstColumn="0" w:lastRowLastColumn="0"/>
            </w:pPr>
            <w:r>
              <w:t>2</w:t>
            </w:r>
          </w:p>
        </w:tc>
        <w:tc>
          <w:tcPr>
            <w:tcW w:w="1323" w:type="dxa"/>
          </w:tcPr>
          <w:p w14:paraId="09D6D90F" w14:textId="6E43DB81" w:rsidR="006313DB" w:rsidRDefault="736E9A84" w:rsidP="002F7855">
            <w:pPr>
              <w:cnfStyle w:val="000000000000" w:firstRow="0" w:lastRow="0" w:firstColumn="0" w:lastColumn="0" w:oddVBand="0" w:evenVBand="0" w:oddHBand="0" w:evenHBand="0" w:firstRowFirstColumn="0" w:firstRowLastColumn="0" w:lastRowFirstColumn="0" w:lastRowLastColumn="0"/>
            </w:pPr>
            <w:r>
              <w:t>5</w:t>
            </w:r>
          </w:p>
        </w:tc>
        <w:tc>
          <w:tcPr>
            <w:tcW w:w="717" w:type="dxa"/>
          </w:tcPr>
          <w:p w14:paraId="1251CA67" w14:textId="48A5AB0C" w:rsidR="006313DB" w:rsidRDefault="736E9A84" w:rsidP="002F7855">
            <w:pPr>
              <w:cnfStyle w:val="000000000000" w:firstRow="0" w:lastRow="0" w:firstColumn="0" w:lastColumn="0" w:oddVBand="0" w:evenVBand="0" w:oddHBand="0" w:evenHBand="0" w:firstRowFirstColumn="0" w:firstRowLastColumn="0" w:lastRowFirstColumn="0" w:lastRowLastColumn="0"/>
            </w:pPr>
            <w:r>
              <w:t>21</w:t>
            </w:r>
          </w:p>
        </w:tc>
      </w:tr>
      <w:tr w:rsidR="006313DB" w14:paraId="6A0D832C" w14:textId="77777777" w:rsidTr="00C6051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631" w:type="dxa"/>
          </w:tcPr>
          <w:p w14:paraId="1A8B255A" w14:textId="77777777" w:rsidR="006313DB" w:rsidRPr="0085296A" w:rsidRDefault="736E9A84" w:rsidP="002F7855">
            <w:pPr>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Total</w:t>
            </w:r>
          </w:p>
        </w:tc>
        <w:tc>
          <w:tcPr>
            <w:tcW w:w="1063" w:type="dxa"/>
          </w:tcPr>
          <w:p w14:paraId="3A4B3F16" w14:textId="190FE33C"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940" w:type="dxa"/>
          </w:tcPr>
          <w:p w14:paraId="6724A1EB" w14:textId="08C9A1A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902" w:type="dxa"/>
          </w:tcPr>
          <w:p w14:paraId="0364A55E"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709" w:type="dxa"/>
          </w:tcPr>
          <w:p w14:paraId="4728B754"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1106" w:type="dxa"/>
          </w:tcPr>
          <w:p w14:paraId="000DE37E"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817" w:type="dxa"/>
          </w:tcPr>
          <w:p w14:paraId="2FDD0150"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1221" w:type="dxa"/>
          </w:tcPr>
          <w:p w14:paraId="4C8817CE" w14:textId="77777777" w:rsidR="006313DB" w:rsidRDefault="736E9A84" w:rsidP="002F7855">
            <w:pPr>
              <w:cnfStyle w:val="000000100000" w:firstRow="0" w:lastRow="0" w:firstColumn="0" w:lastColumn="0" w:oddVBand="0" w:evenVBand="0" w:oddHBand="1" w:evenHBand="0" w:firstRowFirstColumn="0" w:firstRowLastColumn="0" w:lastRowFirstColumn="0" w:lastRowLastColumn="0"/>
            </w:pPr>
            <w:r>
              <w:t>10</w:t>
            </w:r>
          </w:p>
        </w:tc>
        <w:tc>
          <w:tcPr>
            <w:tcW w:w="1323" w:type="dxa"/>
          </w:tcPr>
          <w:p w14:paraId="1C0614BA" w14:textId="5C3930BE" w:rsidR="006313DB" w:rsidRDefault="736E9A84" w:rsidP="002F7855">
            <w:pPr>
              <w:keepNext/>
              <w:cnfStyle w:val="000000100000" w:firstRow="0" w:lastRow="0" w:firstColumn="0" w:lastColumn="0" w:oddVBand="0" w:evenVBand="0" w:oddHBand="1" w:evenHBand="0" w:firstRowFirstColumn="0" w:firstRowLastColumn="0" w:lastRowFirstColumn="0" w:lastRowLastColumn="0"/>
            </w:pPr>
            <w:r>
              <w:t>10</w:t>
            </w:r>
          </w:p>
        </w:tc>
        <w:tc>
          <w:tcPr>
            <w:tcW w:w="717" w:type="dxa"/>
          </w:tcPr>
          <w:p w14:paraId="3055E3B6" w14:textId="70C76628" w:rsidR="006313DB" w:rsidRDefault="736E9A84" w:rsidP="002F7855">
            <w:pPr>
              <w:keepNext/>
              <w:cnfStyle w:val="000000100000" w:firstRow="0" w:lastRow="0" w:firstColumn="0" w:lastColumn="0" w:oddVBand="0" w:evenVBand="0" w:oddHBand="1" w:evenHBand="0" w:firstRowFirstColumn="0" w:firstRowLastColumn="0" w:lastRowFirstColumn="0" w:lastRowLastColumn="0"/>
            </w:pPr>
            <w:r>
              <w:t>80</w:t>
            </w:r>
          </w:p>
        </w:tc>
      </w:tr>
    </w:tbl>
    <w:p w14:paraId="1BC14B50" w14:textId="73C00A67" w:rsidR="005379B2" w:rsidRDefault="002F7855" w:rsidP="002F7855">
      <w:pPr>
        <w:pStyle w:val="Heading1"/>
        <w:numPr>
          <w:ilvl w:val="1"/>
          <w:numId w:val="19"/>
        </w:numPr>
        <w:spacing w:line="360" w:lineRule="auto"/>
      </w:pPr>
      <w:r>
        <w:t xml:space="preserve"> </w:t>
      </w:r>
      <w:bookmarkStart w:id="67" w:name="_Toc464767899"/>
      <w:r w:rsidR="005379B2">
        <w:t>Quality requirements</w:t>
      </w:r>
      <w:bookmarkEnd w:id="61"/>
      <w:bookmarkEnd w:id="62"/>
      <w:bookmarkEnd w:id="63"/>
      <w:bookmarkEnd w:id="64"/>
      <w:bookmarkEnd w:id="65"/>
      <w:bookmarkEnd w:id="66"/>
      <w:bookmarkEnd w:id="67"/>
    </w:p>
    <w:p w14:paraId="32E72CF2" w14:textId="36DC74CE" w:rsidR="00156E06" w:rsidRPr="00156E06" w:rsidRDefault="004C5896" w:rsidP="004C5896">
      <w:pPr>
        <w:pStyle w:val="Caption"/>
        <w:jc w:val="center"/>
      </w:pPr>
      <w:r>
        <w:t xml:space="preserve">Table </w:t>
      </w:r>
      <w:fldSimple w:instr=" SEQ Table \* ARABIC ">
        <w:r w:rsidRPr="736E9A84">
          <w:t>1</w:t>
        </w:r>
      </w:fldSimple>
      <w:r>
        <w:t>: Quality attributes of stakeholders</w:t>
      </w:r>
    </w:p>
    <w:p w14:paraId="261F990A" w14:textId="77777777" w:rsidR="007A3970" w:rsidRDefault="007A3970" w:rsidP="005F48A5">
      <w:pPr>
        <w:spacing w:line="360" w:lineRule="auto"/>
      </w:pPr>
    </w:p>
    <w:p w14:paraId="03C6E3A9" w14:textId="5F96E302" w:rsidR="007A3970" w:rsidRPr="007A3970" w:rsidRDefault="007A3970" w:rsidP="002F7855">
      <w:pPr>
        <w:pStyle w:val="Heading1"/>
        <w:numPr>
          <w:ilvl w:val="1"/>
          <w:numId w:val="19"/>
        </w:numPr>
        <w:spacing w:line="360" w:lineRule="auto"/>
      </w:pPr>
      <w:bookmarkStart w:id="68" w:name="_Toc464761442"/>
      <w:bookmarkStart w:id="69" w:name="_Toc464761589"/>
      <w:bookmarkStart w:id="70" w:name="_Toc464762825"/>
      <w:bookmarkStart w:id="71" w:name="_Toc464765527"/>
      <w:bookmarkStart w:id="72" w:name="_Toc464765687"/>
      <w:bookmarkStart w:id="73" w:name="_Toc464766536"/>
      <w:bookmarkStart w:id="74" w:name="_Toc464767900"/>
      <w:r>
        <w:t>Project risks and constraint</w:t>
      </w:r>
      <w:bookmarkEnd w:id="68"/>
      <w:bookmarkEnd w:id="69"/>
      <w:bookmarkEnd w:id="70"/>
      <w:bookmarkEnd w:id="71"/>
      <w:bookmarkEnd w:id="72"/>
      <w:bookmarkEnd w:id="73"/>
      <w:bookmarkEnd w:id="74"/>
    </w:p>
    <w:tbl>
      <w:tblPr>
        <w:tblStyle w:val="GridTable1LightAccent1"/>
        <w:tblW w:w="9330" w:type="dxa"/>
        <w:tblLook w:val="04A0" w:firstRow="1" w:lastRow="0" w:firstColumn="1" w:lastColumn="0" w:noHBand="0" w:noVBand="1"/>
        <w:tblCaption w:val=""/>
        <w:tblDescription w:val=""/>
      </w:tblPr>
      <w:tblGrid>
        <w:gridCol w:w="2277"/>
        <w:gridCol w:w="7033"/>
        <w:gridCol w:w="20"/>
      </w:tblGrid>
      <w:tr w:rsidR="5D418893" w14:paraId="40FAC2D4" w14:textId="77777777" w:rsidTr="736E9A84">
        <w:trPr>
          <w:gridAfter w:val="1"/>
          <w:cnfStyle w:val="100000000000" w:firstRow="1" w:lastRow="0" w:firstColumn="0" w:lastColumn="0" w:oddVBand="0" w:evenVBand="0" w:oddHBand="0"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7B196342" w14:textId="2E9F397F" w:rsidR="5D418893" w:rsidRDefault="736E9A84">
            <w:r>
              <w:t>Risk</w:t>
            </w:r>
          </w:p>
        </w:tc>
        <w:tc>
          <w:tcPr>
            <w:tcW w:w="7050" w:type="dxa"/>
          </w:tcPr>
          <w:p w14:paraId="5C70936B" w14:textId="19CDF148" w:rsidR="5D418893" w:rsidRDefault="736E9A84">
            <w:pPr>
              <w:cnfStyle w:val="100000000000" w:firstRow="1" w:lastRow="0" w:firstColumn="0" w:lastColumn="0" w:oddVBand="0" w:evenVBand="0" w:oddHBand="0" w:evenHBand="0" w:firstRowFirstColumn="0" w:firstRowLastColumn="0" w:lastRowFirstColumn="0" w:lastRowLastColumn="0"/>
            </w:pPr>
            <w:r>
              <w:t>Detail</w:t>
            </w:r>
          </w:p>
        </w:tc>
      </w:tr>
      <w:tr w:rsidR="5D418893" w14:paraId="1256E85F"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2791A9DB" w14:textId="76D73D8C" w:rsidR="5D418893" w:rsidRDefault="736E9A84">
            <w:r>
              <w:t>False Negative – Issue undetected</w:t>
            </w:r>
          </w:p>
        </w:tc>
        <w:tc>
          <w:tcPr>
            <w:tcW w:w="7050" w:type="dxa"/>
          </w:tcPr>
          <w:p w14:paraId="5C014180" w14:textId="70063C99" w:rsidR="5D418893" w:rsidRDefault="736E9A84">
            <w:pPr>
              <w:cnfStyle w:val="000000000000" w:firstRow="0" w:lastRow="0" w:firstColumn="0" w:lastColumn="0" w:oddVBand="0" w:evenVBand="0" w:oddHBand="0" w:evenHBand="0" w:firstRowFirstColumn="0" w:firstRowLastColumn="0" w:lastRowFirstColumn="0" w:lastRowLastColumn="0"/>
            </w:pPr>
            <w:r>
              <w:t xml:space="preserve">The </w:t>
            </w:r>
            <w:proofErr w:type="gramStart"/>
            <w:r>
              <w:t>risk that the system will overlook issues and not report</w:t>
            </w:r>
            <w:proofErr w:type="gramEnd"/>
            <w:r>
              <w:t xml:space="preserve"> potential life threatening situations.</w:t>
            </w:r>
          </w:p>
        </w:tc>
      </w:tr>
      <w:tr w:rsidR="5D418893" w14:paraId="1714D1AF"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791E5700" w14:textId="38B8385B" w:rsidR="5D418893" w:rsidRDefault="736E9A84">
            <w:r>
              <w:t>False Positives – detected non-issues</w:t>
            </w:r>
          </w:p>
        </w:tc>
        <w:tc>
          <w:tcPr>
            <w:tcW w:w="7050" w:type="dxa"/>
          </w:tcPr>
          <w:p w14:paraId="64DBDB63" w14:textId="7B45520D"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risk that the system will be "too sensitive" and trigger alarms when not required taking </w:t>
            </w:r>
            <w:proofErr w:type="spellStart"/>
            <w:r>
              <w:t>carers</w:t>
            </w:r>
            <w:proofErr w:type="spellEnd"/>
            <w:r>
              <w:t xml:space="preserve"> and doctors effectively offline to investigate when no issue is present.</w:t>
            </w:r>
          </w:p>
        </w:tc>
      </w:tr>
      <w:tr w:rsidR="5D418893" w14:paraId="0D0B730A"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05C5779C" w14:textId="0E271539" w:rsidR="5D418893" w:rsidRDefault="736E9A84">
            <w:r>
              <w:t>Over Dependency</w:t>
            </w:r>
          </w:p>
        </w:tc>
        <w:tc>
          <w:tcPr>
            <w:tcW w:w="7050" w:type="dxa"/>
          </w:tcPr>
          <w:p w14:paraId="73A0BB11" w14:textId="02FF198A"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risk that staff and patients will become complacent in the system and will not </w:t>
            </w:r>
            <w:r w:rsidRPr="736E9A84">
              <w:rPr>
                <w:lang w:val="en-GB"/>
              </w:rPr>
              <w:t>recognise</w:t>
            </w:r>
            <w:r>
              <w:t xml:space="preserve"> signs of adverse health conditions that may not be detected by device. Also if device goes offline for whatever reason and </w:t>
            </w:r>
            <w:proofErr w:type="gramStart"/>
            <w:r>
              <w:t>staff are</w:t>
            </w:r>
            <w:proofErr w:type="gramEnd"/>
            <w:r>
              <w:t xml:space="preserve"> unaware that system is not operating correctly and assume patent's health is in check when not.</w:t>
            </w:r>
          </w:p>
        </w:tc>
      </w:tr>
      <w:tr w:rsidR="5D418893" w14:paraId="1F8F1C72"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7856CC68" w14:textId="0ED0B43A" w:rsidR="5D418893" w:rsidRDefault="736E9A84">
            <w:r>
              <w:t>Over load of Data</w:t>
            </w:r>
          </w:p>
        </w:tc>
        <w:tc>
          <w:tcPr>
            <w:tcW w:w="7050" w:type="dxa"/>
          </w:tcPr>
          <w:p w14:paraId="7B46B660" w14:textId="24362C25"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risk that the amount of data being transferred will create a queue in data processing and thus make results non real-time.</w:t>
            </w:r>
          </w:p>
        </w:tc>
      </w:tr>
      <w:tr w:rsidR="5D418893" w14:paraId="76A9B2B8"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5444AE35" w14:textId="6C2C340F" w:rsidR="5D418893" w:rsidRDefault="736E9A84">
            <w:r>
              <w:t>Non Adoption</w:t>
            </w:r>
          </w:p>
        </w:tc>
        <w:tc>
          <w:tcPr>
            <w:tcW w:w="7050" w:type="dxa"/>
          </w:tcPr>
          <w:p w14:paraId="62676727" w14:textId="24D160C7"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risk that existing staff and patients see the system as too complex or a waste of resources and don’t </w:t>
            </w:r>
            <w:r w:rsidRPr="736E9A84">
              <w:rPr>
                <w:lang w:val="en-GB"/>
              </w:rPr>
              <w:t>utilise</w:t>
            </w:r>
            <w:r>
              <w:t xml:space="preserve"> to full potential</w:t>
            </w:r>
          </w:p>
        </w:tc>
      </w:tr>
      <w:tr w:rsidR="5079AEE9" w14:paraId="4BA5CB13" w14:textId="77777777" w:rsidTr="736E9A84">
        <w:tc>
          <w:tcPr>
            <w:cnfStyle w:val="001000000000" w:firstRow="0" w:lastRow="0" w:firstColumn="1" w:lastColumn="0" w:oddVBand="0" w:evenVBand="0" w:oddHBand="0" w:evenHBand="0" w:firstRowFirstColumn="0" w:firstRowLastColumn="0" w:lastRowFirstColumn="0" w:lastRowLastColumn="0"/>
            <w:tcW w:w="2280" w:type="dxa"/>
          </w:tcPr>
          <w:p w14:paraId="41FDE30E" w14:textId="56C1E952" w:rsidR="5079AEE9" w:rsidRDefault="736E9A84" w:rsidP="5079AEE9">
            <w:r>
              <w:t>Expense</w:t>
            </w:r>
          </w:p>
        </w:tc>
        <w:tc>
          <w:tcPr>
            <w:tcW w:w="7050" w:type="dxa"/>
            <w:gridSpan w:val="2"/>
          </w:tcPr>
          <w:p w14:paraId="7195ED86" w14:textId="3D308806" w:rsidR="5079AEE9" w:rsidRDefault="736E9A84" w:rsidP="5079AEE9">
            <w:pPr>
              <w:cnfStyle w:val="000000000000" w:firstRow="0" w:lastRow="0" w:firstColumn="0" w:lastColumn="0" w:oddVBand="0" w:evenVBand="0" w:oddHBand="0" w:evenHBand="0" w:firstRowFirstColumn="0" w:firstRowLastColumn="0" w:lastRowFirstColumn="0" w:lastRowLastColumn="0"/>
            </w:pPr>
            <w:r>
              <w:t>The risk that the developed system will become too expensive for facilities to implement the required hardware systems to allow the overall product to operate.</w:t>
            </w:r>
          </w:p>
        </w:tc>
      </w:tr>
    </w:tbl>
    <w:p w14:paraId="53C568FB" w14:textId="7D190846" w:rsidR="5D418893" w:rsidRDefault="5D418893" w:rsidP="5D418893">
      <w:pPr>
        <w:spacing w:line="360" w:lineRule="auto"/>
      </w:pPr>
    </w:p>
    <w:tbl>
      <w:tblPr>
        <w:tblStyle w:val="GridTable1LightAccent1"/>
        <w:tblW w:w="9330" w:type="dxa"/>
        <w:tblLook w:val="04A0" w:firstRow="1" w:lastRow="0" w:firstColumn="1" w:lastColumn="0" w:noHBand="0" w:noVBand="1"/>
        <w:tblCaption w:val=""/>
        <w:tblDescription w:val=""/>
      </w:tblPr>
      <w:tblGrid>
        <w:gridCol w:w="2277"/>
        <w:gridCol w:w="7033"/>
        <w:gridCol w:w="20"/>
      </w:tblGrid>
      <w:tr w:rsidR="5D418893" w14:paraId="1767D73B" w14:textId="77777777" w:rsidTr="736E9A84">
        <w:trPr>
          <w:gridAfter w:val="1"/>
          <w:cnfStyle w:val="100000000000" w:firstRow="1" w:lastRow="0" w:firstColumn="0" w:lastColumn="0" w:oddVBand="0" w:evenVBand="0" w:oddHBand="0"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5DF9F727" w14:textId="50A11AD6" w:rsidR="5D418893" w:rsidRDefault="736E9A84">
            <w:r>
              <w:lastRenderedPageBreak/>
              <w:t>Constraint</w:t>
            </w:r>
          </w:p>
        </w:tc>
        <w:tc>
          <w:tcPr>
            <w:tcW w:w="7050" w:type="dxa"/>
          </w:tcPr>
          <w:p w14:paraId="27BED2DB" w14:textId="5652A17B" w:rsidR="5D418893" w:rsidRDefault="736E9A84">
            <w:pPr>
              <w:cnfStyle w:val="100000000000" w:firstRow="1" w:lastRow="0" w:firstColumn="0" w:lastColumn="0" w:oddVBand="0" w:evenVBand="0" w:oddHBand="0" w:evenHBand="0" w:firstRowFirstColumn="0" w:firstRowLastColumn="0" w:lastRowFirstColumn="0" w:lastRowLastColumn="0"/>
            </w:pPr>
            <w:r>
              <w:t>Detail</w:t>
            </w:r>
          </w:p>
        </w:tc>
      </w:tr>
      <w:tr w:rsidR="5D418893" w14:paraId="5937CC45"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12E2A4D3" w14:textId="2A067A8A" w:rsidR="5D418893" w:rsidRDefault="736E9A84">
            <w:r>
              <w:t>Budget</w:t>
            </w:r>
          </w:p>
        </w:tc>
        <w:tc>
          <w:tcPr>
            <w:tcW w:w="7050" w:type="dxa"/>
          </w:tcPr>
          <w:p w14:paraId="3EC9BB13" w14:textId="16E590F6"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system must be able to be purchased and implemented at an affordable cost to facilities similar to those of an aged care facility or hospital. This means a trade off between the quality and quantity (redundancy) of components versus the cost will be required</w:t>
            </w:r>
          </w:p>
        </w:tc>
      </w:tr>
      <w:tr w:rsidR="5D418893" w14:paraId="6904D3B9"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3F8F7433" w14:textId="50F703AE" w:rsidR="5D418893" w:rsidRDefault="736E9A84">
            <w:r>
              <w:t>Ease of use</w:t>
            </w:r>
          </w:p>
        </w:tc>
        <w:tc>
          <w:tcPr>
            <w:tcW w:w="7050" w:type="dxa"/>
          </w:tcPr>
          <w:p w14:paraId="6770BE04" w14:textId="348C5E56" w:rsidR="5D418893" w:rsidRDefault="736E9A84" w:rsidP="006C198B">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system must have a User Interface that is simple enough to be used by the facility staff, </w:t>
            </w:r>
            <w:proofErr w:type="spellStart"/>
            <w:r>
              <w:t>carers</w:t>
            </w:r>
            <w:proofErr w:type="spellEnd"/>
            <w:r>
              <w:t xml:space="preserve"> and doctors</w:t>
            </w:r>
            <w:proofErr w:type="gramStart"/>
            <w:r>
              <w:t>;</w:t>
            </w:r>
            <w:proofErr w:type="gramEnd"/>
            <w:r>
              <w:t xml:space="preserve"> of which some may not be greatly computer literate. Improving the ease of use improves likelihood of adoption into the industry.</w:t>
            </w:r>
          </w:p>
        </w:tc>
      </w:tr>
      <w:tr w:rsidR="5D418893" w14:paraId="2B6716F2"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62882528" w14:textId="01609BAD" w:rsidR="5D418893" w:rsidRDefault="736E9A84">
            <w:r>
              <w:t>Reliable &amp; availability</w:t>
            </w:r>
          </w:p>
        </w:tc>
        <w:tc>
          <w:tcPr>
            <w:tcW w:w="7050" w:type="dxa"/>
          </w:tcPr>
          <w:p w14:paraId="5F76937D" w14:textId="0126C8A3" w:rsidR="5D418893" w:rsidRDefault="736E9A84">
            <w:pPr>
              <w:cnfStyle w:val="000000000000" w:firstRow="0" w:lastRow="0" w:firstColumn="0" w:lastColumn="0" w:oddVBand="0" w:evenVBand="0" w:oddHBand="0" w:evenHBand="0" w:firstRowFirstColumn="0" w:firstRowLastColumn="0" w:lastRowFirstColumn="0" w:lastRowLastColumn="0"/>
            </w:pPr>
            <w:r>
              <w:t xml:space="preserve"> The system must run at a high level of reliability of data accuracy but also a high rate of up-time reliability. The ability to be available on a regular 24/7 basis with minimal exception cases or times where system will be offline. </w:t>
            </w:r>
          </w:p>
        </w:tc>
      </w:tr>
      <w:tr w:rsidR="382B00E6" w14:paraId="3ECA6AE7" w14:textId="77777777" w:rsidTr="736E9A84">
        <w:tc>
          <w:tcPr>
            <w:cnfStyle w:val="001000000000" w:firstRow="0" w:lastRow="0" w:firstColumn="1" w:lastColumn="0" w:oddVBand="0" w:evenVBand="0" w:oddHBand="0" w:evenHBand="0" w:firstRowFirstColumn="0" w:firstRowLastColumn="0" w:lastRowFirstColumn="0" w:lastRowLastColumn="0"/>
            <w:tcW w:w="2280" w:type="dxa"/>
          </w:tcPr>
          <w:p w14:paraId="43CE6BB9" w14:textId="2512A293" w:rsidR="382B00E6" w:rsidRDefault="736E9A84" w:rsidP="382B00E6">
            <w:r>
              <w:t>Secure</w:t>
            </w:r>
          </w:p>
        </w:tc>
        <w:tc>
          <w:tcPr>
            <w:tcW w:w="7050" w:type="dxa"/>
            <w:gridSpan w:val="2"/>
          </w:tcPr>
          <w:p w14:paraId="68367BA7" w14:textId="62F5C0F0" w:rsidR="382B00E6" w:rsidRDefault="736E9A84" w:rsidP="382B00E6">
            <w:pPr>
              <w:cnfStyle w:val="000000000000" w:firstRow="0" w:lastRow="0" w:firstColumn="0" w:lastColumn="0" w:oddVBand="0" w:evenVBand="0" w:oddHBand="0" w:evenHBand="0" w:firstRowFirstColumn="0" w:firstRowLastColumn="0" w:lastRowFirstColumn="0" w:lastRowLastColumn="0"/>
            </w:pPr>
            <w:r>
              <w:t>The system must remain secure as it is holding private and personal data. Reasonable attempts to keep malicious entities out of system must be taken.</w:t>
            </w:r>
          </w:p>
        </w:tc>
      </w:tr>
    </w:tbl>
    <w:p w14:paraId="3F5F8000" w14:textId="324BFECE" w:rsidR="5D418893" w:rsidRDefault="5D418893" w:rsidP="5D418893">
      <w:pPr>
        <w:spacing w:line="360" w:lineRule="auto"/>
      </w:pPr>
    </w:p>
    <w:p w14:paraId="3399EE57" w14:textId="77777777" w:rsidR="005505D6" w:rsidRDefault="005505D6">
      <w:pPr>
        <w:rPr>
          <w:rFonts w:asciiTheme="majorHAnsi" w:eastAsiaTheme="majorEastAsia" w:hAnsiTheme="majorHAnsi" w:cstheme="majorBidi"/>
          <w:color w:val="2E74B5" w:themeColor="accent1" w:themeShade="BF"/>
          <w:sz w:val="32"/>
          <w:szCs w:val="32"/>
        </w:rPr>
      </w:pPr>
      <w:bookmarkStart w:id="75" w:name="_Toc464761443"/>
      <w:r>
        <w:br w:type="page"/>
      </w:r>
    </w:p>
    <w:p w14:paraId="327157D2" w14:textId="6C3C1F1C" w:rsidR="007A3970" w:rsidRDefault="007A3970" w:rsidP="005F48A5">
      <w:pPr>
        <w:pStyle w:val="Heading1"/>
        <w:spacing w:line="360" w:lineRule="auto"/>
      </w:pPr>
      <w:bookmarkStart w:id="76" w:name="_Toc464761541"/>
      <w:bookmarkStart w:id="77" w:name="_Toc464761590"/>
      <w:bookmarkStart w:id="78" w:name="_Toc464762826"/>
      <w:bookmarkStart w:id="79" w:name="_Toc464765528"/>
      <w:bookmarkStart w:id="80" w:name="_Toc464765688"/>
      <w:bookmarkStart w:id="81" w:name="_Toc464766537"/>
      <w:bookmarkStart w:id="82" w:name="_Toc464767901"/>
      <w:r>
        <w:lastRenderedPageBreak/>
        <w:t>Conceptual Architecture</w:t>
      </w:r>
      <w:bookmarkEnd w:id="75"/>
      <w:bookmarkEnd w:id="76"/>
      <w:bookmarkEnd w:id="77"/>
      <w:bookmarkEnd w:id="78"/>
      <w:bookmarkEnd w:id="79"/>
      <w:bookmarkEnd w:id="80"/>
      <w:bookmarkEnd w:id="81"/>
      <w:bookmarkEnd w:id="82"/>
    </w:p>
    <w:p w14:paraId="6E17335D" w14:textId="51EDA127" w:rsidR="005D5CA2" w:rsidRPr="005D5CA2" w:rsidRDefault="736E9A84" w:rsidP="005D5CA2">
      <w:r>
        <w:t xml:space="preserve">The conceptual architecture as shown in the figure below demonstrates the communication levels that will occur across the system with the actors (users), devices, and subsystems. </w:t>
      </w:r>
    </w:p>
    <w:p w14:paraId="427777E1" w14:textId="0C8E8693" w:rsidR="736E9A84" w:rsidRDefault="00A992BB" w:rsidP="736E9A84">
      <w:r>
        <w:t xml:space="preserve">The actors on the system are represented as oval and their interaction on the system can be seen through the arrows. The components of the main system are as shown as orange rectangles, they are where the main architecture will sit and the design requirements will be filled. The external hardware systems can be seen as red rectangles, these components externally working from of the designed system and will most likely be bought off the shelf.  </w:t>
      </w:r>
    </w:p>
    <w:p w14:paraId="36D9C13F" w14:textId="467B242D" w:rsidR="382B00E6" w:rsidRDefault="007D25E1" w:rsidP="00C26257">
      <w:pPr>
        <w:spacing w:line="360" w:lineRule="auto"/>
        <w:jc w:val="center"/>
      </w:pPr>
      <w:r>
        <w:rPr>
          <w:noProof/>
        </w:rPr>
        <w:lastRenderedPageBreak/>
        <w:drawing>
          <wp:inline distT="0" distB="0" distL="0" distR="0" wp14:anchorId="3A216A2D" wp14:editId="672FA350">
            <wp:extent cx="5943600" cy="6804023"/>
            <wp:effectExtent l="0" t="0" r="0" b="0"/>
            <wp:docPr id="112360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6804023"/>
                    </a:xfrm>
                    <a:prstGeom prst="rect">
                      <a:avLst/>
                    </a:prstGeom>
                  </pic:spPr>
                </pic:pic>
              </a:graphicData>
            </a:graphic>
          </wp:inline>
        </w:drawing>
      </w:r>
    </w:p>
    <w:p w14:paraId="0061CA8F" w14:textId="6AE437C5" w:rsidR="382B00E6" w:rsidRDefault="382B00E6" w:rsidP="382B00E6">
      <w:pPr>
        <w:spacing w:line="360" w:lineRule="auto"/>
      </w:pPr>
    </w:p>
    <w:p w14:paraId="0C12C3ED" w14:textId="4587B799" w:rsidR="00FA64CD" w:rsidRDefault="736E9A84" w:rsidP="00025E66">
      <w:pPr>
        <w:spacing w:line="360" w:lineRule="auto"/>
      </w:pPr>
      <w:r>
        <w:t xml:space="preserve">The below diagram demonstrates the levels that exist in the architecture and where it sits. Working from outside inwards we see that the architecture sits in a location for example a hospital or health care facility. This affects how the architecture is formed to perform in the environment required. Users exist </w:t>
      </w:r>
      <w:r>
        <w:lastRenderedPageBreak/>
        <w:t xml:space="preserve">within the environment as well as other actors such as </w:t>
      </w:r>
      <w:proofErr w:type="spellStart"/>
      <w:r>
        <w:t>carers</w:t>
      </w:r>
      <w:proofErr w:type="spellEnd"/>
      <w:r>
        <w:t xml:space="preserve"> and doctors. The users interact with the hardware in the form of the Wearable health device, communication hub and base station (through User Interface</w:t>
      </w:r>
      <w:proofErr w:type="gramStart"/>
      <w:r>
        <w:t>) which</w:t>
      </w:r>
      <w:proofErr w:type="gramEnd"/>
      <w:r>
        <w:t xml:space="preserve"> acts upon the software architecture and its components. Communication is happening across all levels of the environment in terms of input/outputs and cause and effects. This communication could be for example the users interacting with the environment around them, or the Logic component signaling the doctors in an event. </w:t>
      </w:r>
      <w:del w:id="83" w:author="m q" w:date="2016-10-21T19:34:00Z">
        <w:r w:rsidDel="000C387A">
          <w:delText xml:space="preserve">It is vital to understand the many level which exist and how they interact with each other. </w:delText>
        </w:r>
      </w:del>
      <w:r>
        <w:t>This is our overall outcome of the conceptual architecture.</w:t>
      </w:r>
    </w:p>
    <w:p w14:paraId="27E9AA2F" w14:textId="03D0F23F" w:rsidR="382B00E6" w:rsidRDefault="382B00E6" w:rsidP="00C26257">
      <w:pPr>
        <w:spacing w:line="360" w:lineRule="auto"/>
        <w:jc w:val="center"/>
      </w:pPr>
      <w:r>
        <w:rPr>
          <w:noProof/>
        </w:rPr>
        <w:drawing>
          <wp:inline distT="0" distB="0" distL="0" distR="0" wp14:anchorId="123713B5" wp14:editId="52ED72BD">
            <wp:extent cx="2914650" cy="2616560"/>
            <wp:effectExtent l="0" t="0" r="0" b="0"/>
            <wp:docPr id="10143398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914650" cy="2616560"/>
                    </a:xfrm>
                    <a:prstGeom prst="rect">
                      <a:avLst/>
                    </a:prstGeom>
                  </pic:spPr>
                </pic:pic>
              </a:graphicData>
            </a:graphic>
          </wp:inline>
        </w:drawing>
      </w:r>
    </w:p>
    <w:p w14:paraId="5CD62075" w14:textId="20F59A40" w:rsidR="382B00E6" w:rsidRDefault="382B00E6" w:rsidP="382B00E6">
      <w:pPr>
        <w:spacing w:line="360" w:lineRule="auto"/>
      </w:pPr>
    </w:p>
    <w:p w14:paraId="4B2DF1D0" w14:textId="77777777" w:rsidR="002E4E64" w:rsidRDefault="002E4E64">
      <w:pPr>
        <w:rPr>
          <w:rFonts w:asciiTheme="majorHAnsi" w:eastAsiaTheme="majorEastAsia" w:hAnsiTheme="majorHAnsi" w:cstheme="majorBidi"/>
          <w:color w:val="2E74B5" w:themeColor="accent1" w:themeShade="BF"/>
          <w:sz w:val="32"/>
          <w:szCs w:val="32"/>
        </w:rPr>
      </w:pPr>
      <w:r>
        <w:br w:type="page"/>
      </w:r>
    </w:p>
    <w:p w14:paraId="59826005" w14:textId="716022D1" w:rsidR="007A3970" w:rsidRDefault="007A3970" w:rsidP="005F48A5">
      <w:pPr>
        <w:pStyle w:val="Heading1"/>
        <w:spacing w:line="360" w:lineRule="auto"/>
      </w:pPr>
      <w:bookmarkStart w:id="84" w:name="_Toc464761444"/>
      <w:bookmarkStart w:id="85" w:name="_Toc464761542"/>
      <w:bookmarkStart w:id="86" w:name="_Toc464761591"/>
      <w:bookmarkStart w:id="87" w:name="_Toc464762827"/>
      <w:bookmarkStart w:id="88" w:name="_Toc464765529"/>
      <w:bookmarkStart w:id="89" w:name="_Toc464765689"/>
      <w:bookmarkStart w:id="90" w:name="_Toc464766538"/>
      <w:bookmarkStart w:id="91" w:name="_Toc464767902"/>
      <w:r>
        <w:lastRenderedPageBreak/>
        <w:t>Execution Architecture</w:t>
      </w:r>
      <w:bookmarkEnd w:id="84"/>
      <w:bookmarkEnd w:id="85"/>
      <w:bookmarkEnd w:id="86"/>
      <w:bookmarkEnd w:id="87"/>
      <w:bookmarkEnd w:id="88"/>
      <w:bookmarkEnd w:id="89"/>
      <w:bookmarkEnd w:id="90"/>
      <w:bookmarkEnd w:id="91"/>
    </w:p>
    <w:p w14:paraId="65415897" w14:textId="11F638C2" w:rsidR="00B64E39" w:rsidRDefault="00B64E39" w:rsidP="004224DF">
      <w:r>
        <w:t>The following architecture diagram shows our original desig</w:t>
      </w:r>
      <w:r w:rsidR="002E4E64">
        <w:t>n for our execution architectur</w:t>
      </w:r>
      <w:r w:rsidR="002E4E64">
        <w:rPr>
          <w:noProof/>
        </w:rPr>
        <w:drawing>
          <wp:anchor distT="0" distB="0" distL="114300" distR="114300" simplePos="0" relativeHeight="251658244" behindDoc="0" locked="0" layoutInCell="1" allowOverlap="1" wp14:anchorId="6A8F9D12" wp14:editId="4B2B9CD4">
            <wp:simplePos x="0" y="0"/>
            <wp:positionH relativeFrom="margin">
              <wp:align>left</wp:align>
            </wp:positionH>
            <wp:positionV relativeFrom="margin">
              <wp:align>center</wp:align>
            </wp:positionV>
            <wp:extent cx="5972988" cy="6112994"/>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 Architecture - Executional Orig.png"/>
                    <pic:cNvPicPr/>
                  </pic:nvPicPr>
                  <pic:blipFill>
                    <a:blip r:embed="rId11">
                      <a:extLst>
                        <a:ext uri="{28A0092B-C50C-407E-A947-70E740481C1C}">
                          <a14:useLocalDpi xmlns:a14="http://schemas.microsoft.com/office/drawing/2010/main" val="0"/>
                        </a:ext>
                      </a:extLst>
                    </a:blip>
                    <a:stretch>
                      <a:fillRect/>
                    </a:stretch>
                  </pic:blipFill>
                  <pic:spPr>
                    <a:xfrm>
                      <a:off x="0" y="0"/>
                      <a:ext cx="5972988" cy="6112994"/>
                    </a:xfrm>
                    <a:prstGeom prst="rect">
                      <a:avLst/>
                    </a:prstGeom>
                  </pic:spPr>
                </pic:pic>
              </a:graphicData>
            </a:graphic>
            <wp14:sizeRelH relativeFrom="margin">
              <wp14:pctWidth>0</wp14:pctWidth>
            </wp14:sizeRelH>
            <wp14:sizeRelV relativeFrom="margin">
              <wp14:pctHeight>0</wp14:pctHeight>
            </wp14:sizeRelV>
          </wp:anchor>
        </w:drawing>
      </w:r>
      <w:r w:rsidR="002E4E64">
        <w:t xml:space="preserve">e. This execution architecture is represented as a set of components that each </w:t>
      </w:r>
      <w:proofErr w:type="gramStart"/>
      <w:r w:rsidR="002E4E64">
        <w:t>have</w:t>
      </w:r>
      <w:proofErr w:type="gramEnd"/>
      <w:r w:rsidR="002E4E64">
        <w:t xml:space="preserve"> communication paths built over message buses on a client-queue-server style architecture.</w:t>
      </w:r>
    </w:p>
    <w:p w14:paraId="51BA747D" w14:textId="6EFF51BF" w:rsidR="002E4E64" w:rsidRDefault="002E4E64" w:rsidP="004224DF"/>
    <w:p w14:paraId="2B13CC1D" w14:textId="16BD990C" w:rsidR="00A741AA" w:rsidRDefault="736E9A84" w:rsidP="004224DF">
      <w:r>
        <w:t xml:space="preserve">The database interface is an example of a bus. Also the patient data would sit in a queue on the communication </w:t>
      </w:r>
      <w:proofErr w:type="gramStart"/>
      <w:r>
        <w:t>hub which</w:t>
      </w:r>
      <w:proofErr w:type="gramEnd"/>
      <w:r>
        <w:t xml:space="preserve"> feeds into the data analytics system. The wearable health devices and alarm device are examples of the clients. As are the user interface</w:t>
      </w:r>
      <w:ins w:id="92" w:author="m q" w:date="2016-10-21T20:03:00Z">
        <w:r w:rsidR="00776154">
          <w:t>s</w:t>
        </w:r>
      </w:ins>
      <w:r>
        <w:t>.</w:t>
      </w:r>
    </w:p>
    <w:p w14:paraId="6F5A56A3" w14:textId="2C83C09B" w:rsidR="00A741AA" w:rsidRDefault="736E9A84" w:rsidP="004224DF">
      <w:r>
        <w:lastRenderedPageBreak/>
        <w:t>For the wearable health device, our initial execution architecture is to have many of these clients that can register to the communication hub queue via the WHD list and to update the status.</w:t>
      </w:r>
    </w:p>
    <w:p w14:paraId="3B078759" w14:textId="6DA31F39" w:rsidR="00EF1E73" w:rsidRPr="00543BAB" w:rsidRDefault="00543BAB" w:rsidP="004224DF">
      <w:pPr>
        <w:rPr>
          <w:i/>
        </w:rPr>
      </w:pPr>
      <w:bookmarkStart w:id="93" w:name="_Toc464762828"/>
      <w:r w:rsidRPr="736E9A84">
        <w:rPr>
          <w:i/>
          <w:iCs/>
        </w:rPr>
        <w:t>Here, we</w:t>
      </w:r>
      <w:r w:rsidR="00EF1E73" w:rsidRPr="736E9A84">
        <w:rPr>
          <w:i/>
          <w:iCs/>
        </w:rPr>
        <w:t xml:space="preserve"> outline the main communication paths and data types:</w:t>
      </w:r>
    </w:p>
    <w:tbl>
      <w:tblPr>
        <w:tblStyle w:val="TableGrid"/>
        <w:tblW w:w="0" w:type="auto"/>
        <w:tblLook w:val="04A0" w:firstRow="1" w:lastRow="0" w:firstColumn="1" w:lastColumn="0" w:noHBand="0" w:noVBand="1"/>
      </w:tblPr>
      <w:tblGrid>
        <w:gridCol w:w="1993"/>
        <w:gridCol w:w="1993"/>
        <w:gridCol w:w="1919"/>
        <w:gridCol w:w="1789"/>
        <w:gridCol w:w="1667"/>
      </w:tblGrid>
      <w:tr w:rsidR="00543BAB" w14:paraId="2D1A53CE" w14:textId="4716CA7F" w:rsidTr="736E9A84">
        <w:tc>
          <w:tcPr>
            <w:tcW w:w="1993" w:type="dxa"/>
          </w:tcPr>
          <w:p w14:paraId="59266AEB" w14:textId="0952F6F7" w:rsidR="00543BAB" w:rsidRPr="00543BAB" w:rsidRDefault="736E9A84" w:rsidP="004224DF">
            <w:pPr>
              <w:rPr>
                <w:b/>
              </w:rPr>
            </w:pPr>
            <w:r w:rsidRPr="736E9A84">
              <w:rPr>
                <w:b/>
                <w:bCs/>
              </w:rPr>
              <w:t>Component 1</w:t>
            </w:r>
          </w:p>
        </w:tc>
        <w:tc>
          <w:tcPr>
            <w:tcW w:w="1993" w:type="dxa"/>
          </w:tcPr>
          <w:p w14:paraId="31E0A20C" w14:textId="233A8EA6" w:rsidR="00543BAB" w:rsidRPr="00543BAB" w:rsidRDefault="736E9A84" w:rsidP="004224DF">
            <w:pPr>
              <w:rPr>
                <w:b/>
              </w:rPr>
            </w:pPr>
            <w:r w:rsidRPr="736E9A84">
              <w:rPr>
                <w:b/>
                <w:bCs/>
              </w:rPr>
              <w:t>Component 2</w:t>
            </w:r>
          </w:p>
        </w:tc>
        <w:tc>
          <w:tcPr>
            <w:tcW w:w="1919" w:type="dxa"/>
          </w:tcPr>
          <w:p w14:paraId="11B576B0" w14:textId="187F3FF6" w:rsidR="00543BAB" w:rsidRPr="00543BAB" w:rsidRDefault="736E9A84" w:rsidP="004224DF">
            <w:pPr>
              <w:rPr>
                <w:b/>
              </w:rPr>
            </w:pPr>
            <w:r w:rsidRPr="736E9A84">
              <w:rPr>
                <w:b/>
                <w:bCs/>
              </w:rPr>
              <w:t>Direction</w:t>
            </w:r>
          </w:p>
        </w:tc>
        <w:tc>
          <w:tcPr>
            <w:tcW w:w="1789" w:type="dxa"/>
          </w:tcPr>
          <w:p w14:paraId="7996E69F" w14:textId="64C5890C" w:rsidR="00543BAB" w:rsidRPr="00543BAB" w:rsidRDefault="736E9A84" w:rsidP="004224DF">
            <w:pPr>
              <w:rPr>
                <w:b/>
              </w:rPr>
            </w:pPr>
            <w:r w:rsidRPr="736E9A84">
              <w:rPr>
                <w:b/>
                <w:bCs/>
              </w:rPr>
              <w:t>Data type</w:t>
            </w:r>
          </w:p>
        </w:tc>
        <w:tc>
          <w:tcPr>
            <w:tcW w:w="1656" w:type="dxa"/>
          </w:tcPr>
          <w:p w14:paraId="5063440D" w14:textId="140CC239" w:rsidR="00543BAB" w:rsidRPr="00543BAB" w:rsidRDefault="736E9A84" w:rsidP="004224DF">
            <w:pPr>
              <w:rPr>
                <w:b/>
              </w:rPr>
            </w:pPr>
            <w:r w:rsidRPr="736E9A84">
              <w:rPr>
                <w:b/>
                <w:bCs/>
              </w:rPr>
              <w:t>Communication path type</w:t>
            </w:r>
          </w:p>
        </w:tc>
      </w:tr>
      <w:tr w:rsidR="00543BAB" w14:paraId="655E5417" w14:textId="0B367F5E" w:rsidTr="736E9A84">
        <w:tc>
          <w:tcPr>
            <w:tcW w:w="1993" w:type="dxa"/>
          </w:tcPr>
          <w:p w14:paraId="660DCAFE" w14:textId="0282DB8F" w:rsidR="00543BAB" w:rsidRDefault="736E9A84" w:rsidP="004224DF">
            <w:r>
              <w:t>Patient</w:t>
            </w:r>
          </w:p>
        </w:tc>
        <w:tc>
          <w:tcPr>
            <w:tcW w:w="1993" w:type="dxa"/>
          </w:tcPr>
          <w:p w14:paraId="3A316537" w14:textId="753422BA" w:rsidR="00543BAB" w:rsidRDefault="736E9A84" w:rsidP="004224DF">
            <w:r>
              <w:t>Wearable health device</w:t>
            </w:r>
          </w:p>
        </w:tc>
        <w:tc>
          <w:tcPr>
            <w:tcW w:w="1919" w:type="dxa"/>
          </w:tcPr>
          <w:p w14:paraId="1404BAE3" w14:textId="6C253D11" w:rsidR="00543BAB" w:rsidRDefault="736E9A84" w:rsidP="004224DF">
            <w:r>
              <w:t>From 1 to 2</w:t>
            </w:r>
          </w:p>
        </w:tc>
        <w:tc>
          <w:tcPr>
            <w:tcW w:w="1789" w:type="dxa"/>
          </w:tcPr>
          <w:p w14:paraId="14824A05" w14:textId="3E69F904" w:rsidR="00543BAB" w:rsidRDefault="736E9A84" w:rsidP="004224DF">
            <w:r>
              <w:t>Analogue sensors</w:t>
            </w:r>
          </w:p>
        </w:tc>
        <w:tc>
          <w:tcPr>
            <w:tcW w:w="1656" w:type="dxa"/>
          </w:tcPr>
          <w:p w14:paraId="44C0E80E" w14:textId="6FE00483" w:rsidR="00543BAB" w:rsidRDefault="736E9A84" w:rsidP="004224DF">
            <w:r>
              <w:t>Analogue to digital conversion</w:t>
            </w:r>
          </w:p>
        </w:tc>
      </w:tr>
      <w:tr w:rsidR="00543BAB" w14:paraId="68303AD3" w14:textId="37932FB0" w:rsidTr="736E9A84">
        <w:tc>
          <w:tcPr>
            <w:tcW w:w="1993" w:type="dxa"/>
          </w:tcPr>
          <w:p w14:paraId="6ECCF1FC" w14:textId="001A192B" w:rsidR="00543BAB" w:rsidRDefault="736E9A84" w:rsidP="004224DF">
            <w:r>
              <w:t>Wearable health device</w:t>
            </w:r>
          </w:p>
        </w:tc>
        <w:tc>
          <w:tcPr>
            <w:tcW w:w="1993" w:type="dxa"/>
          </w:tcPr>
          <w:p w14:paraId="476C4583" w14:textId="003226CA" w:rsidR="00543BAB" w:rsidRDefault="736E9A84" w:rsidP="004224DF">
            <w:r>
              <w:t>Communication hub</w:t>
            </w:r>
          </w:p>
        </w:tc>
        <w:tc>
          <w:tcPr>
            <w:tcW w:w="1919" w:type="dxa"/>
          </w:tcPr>
          <w:p w14:paraId="1FB37AE6" w14:textId="173B207E" w:rsidR="00543BAB" w:rsidRDefault="736E9A84" w:rsidP="004224DF">
            <w:r>
              <w:t>Bi-directional</w:t>
            </w:r>
          </w:p>
        </w:tc>
        <w:tc>
          <w:tcPr>
            <w:tcW w:w="1789" w:type="dxa"/>
          </w:tcPr>
          <w:p w14:paraId="437E87E5" w14:textId="424400AE" w:rsidR="00543BAB" w:rsidRDefault="736E9A84" w:rsidP="004224DF">
            <w:r>
              <w:t>Data packets over IP</w:t>
            </w:r>
          </w:p>
        </w:tc>
        <w:tc>
          <w:tcPr>
            <w:tcW w:w="1656" w:type="dxa"/>
          </w:tcPr>
          <w:p w14:paraId="24993B2C" w14:textId="5C5D689E" w:rsidR="00543BAB" w:rsidRDefault="736E9A84" w:rsidP="004224DF">
            <w:r>
              <w:t>Message consumer-producer</w:t>
            </w:r>
          </w:p>
        </w:tc>
      </w:tr>
      <w:tr w:rsidR="00543BAB" w14:paraId="14AC946D" w14:textId="257FBE5C" w:rsidTr="736E9A84">
        <w:tc>
          <w:tcPr>
            <w:tcW w:w="1993" w:type="dxa"/>
          </w:tcPr>
          <w:p w14:paraId="1D4D9A4E" w14:textId="63AD968C" w:rsidR="00543BAB" w:rsidRDefault="736E9A84" w:rsidP="004224DF">
            <w:r>
              <w:t>Alarm</w:t>
            </w:r>
          </w:p>
        </w:tc>
        <w:tc>
          <w:tcPr>
            <w:tcW w:w="1993" w:type="dxa"/>
          </w:tcPr>
          <w:p w14:paraId="45255A28" w14:textId="05424E9D" w:rsidR="00543BAB" w:rsidRDefault="736E9A84" w:rsidP="004224DF">
            <w:r>
              <w:t>Communication hub</w:t>
            </w:r>
          </w:p>
        </w:tc>
        <w:tc>
          <w:tcPr>
            <w:tcW w:w="1919" w:type="dxa"/>
          </w:tcPr>
          <w:p w14:paraId="450096BC" w14:textId="1F06C12B" w:rsidR="00543BAB" w:rsidRDefault="736E9A84" w:rsidP="004224DF">
            <w:r>
              <w:t>From 2 to 1</w:t>
            </w:r>
          </w:p>
        </w:tc>
        <w:tc>
          <w:tcPr>
            <w:tcW w:w="1789" w:type="dxa"/>
          </w:tcPr>
          <w:p w14:paraId="42A37AD8" w14:textId="612D416C" w:rsidR="00543BAB" w:rsidRDefault="736E9A84" w:rsidP="004224DF">
            <w:r>
              <w:t>Analogue output</w:t>
            </w:r>
          </w:p>
        </w:tc>
        <w:tc>
          <w:tcPr>
            <w:tcW w:w="1656" w:type="dxa"/>
          </w:tcPr>
          <w:p w14:paraId="30B68BD1" w14:textId="7B7F15A7" w:rsidR="00543BAB" w:rsidRDefault="736E9A84" w:rsidP="004224DF">
            <w:r>
              <w:t>Digital to analogue conversion</w:t>
            </w:r>
          </w:p>
        </w:tc>
      </w:tr>
      <w:tr w:rsidR="00543BAB" w14:paraId="75494CA8" w14:textId="661E93D6" w:rsidTr="736E9A84">
        <w:tc>
          <w:tcPr>
            <w:tcW w:w="1993" w:type="dxa"/>
          </w:tcPr>
          <w:p w14:paraId="3BC6D8EA" w14:textId="2939D70B" w:rsidR="00543BAB" w:rsidRDefault="736E9A84" w:rsidP="004224DF">
            <w:proofErr w:type="spellStart"/>
            <w:r>
              <w:t>Carer</w:t>
            </w:r>
            <w:proofErr w:type="spellEnd"/>
          </w:p>
        </w:tc>
        <w:tc>
          <w:tcPr>
            <w:tcW w:w="1993" w:type="dxa"/>
          </w:tcPr>
          <w:p w14:paraId="567C4F24" w14:textId="1721DE06" w:rsidR="00543BAB" w:rsidRDefault="736E9A84" w:rsidP="006C198B">
            <w:r>
              <w:t>SMS</w:t>
            </w:r>
          </w:p>
        </w:tc>
        <w:tc>
          <w:tcPr>
            <w:tcW w:w="1919" w:type="dxa"/>
          </w:tcPr>
          <w:p w14:paraId="79F4F283" w14:textId="588DDDDA" w:rsidR="00543BAB" w:rsidRDefault="736E9A84" w:rsidP="004224DF">
            <w:r>
              <w:t>Bi-directional</w:t>
            </w:r>
          </w:p>
        </w:tc>
        <w:tc>
          <w:tcPr>
            <w:tcW w:w="1789" w:type="dxa"/>
          </w:tcPr>
          <w:p w14:paraId="45089502" w14:textId="7415ED50" w:rsidR="00543BAB" w:rsidRDefault="736E9A84" w:rsidP="004224DF">
            <w:r>
              <w:t>Text</w:t>
            </w:r>
          </w:p>
        </w:tc>
        <w:tc>
          <w:tcPr>
            <w:tcW w:w="1656" w:type="dxa"/>
          </w:tcPr>
          <w:p w14:paraId="3E1A5A73" w14:textId="77777777" w:rsidR="00543BAB" w:rsidRDefault="00543BAB" w:rsidP="004224DF"/>
        </w:tc>
      </w:tr>
      <w:tr w:rsidR="006C198B" w14:paraId="5A9A2DC5" w14:textId="77777777" w:rsidTr="736E9A84">
        <w:tc>
          <w:tcPr>
            <w:tcW w:w="1993" w:type="dxa"/>
          </w:tcPr>
          <w:p w14:paraId="06580006" w14:textId="067B8B2F" w:rsidR="006C198B" w:rsidRDefault="736E9A84" w:rsidP="004224DF">
            <w:r>
              <w:t>Doctor</w:t>
            </w:r>
          </w:p>
        </w:tc>
        <w:tc>
          <w:tcPr>
            <w:tcW w:w="1993" w:type="dxa"/>
          </w:tcPr>
          <w:p w14:paraId="7905AC89" w14:textId="16AB854D" w:rsidR="006C198B" w:rsidRDefault="736E9A84" w:rsidP="006C198B">
            <w:r>
              <w:t>SMS</w:t>
            </w:r>
          </w:p>
        </w:tc>
        <w:tc>
          <w:tcPr>
            <w:tcW w:w="1919" w:type="dxa"/>
          </w:tcPr>
          <w:p w14:paraId="69B8F31C" w14:textId="128A1FFF" w:rsidR="006C198B" w:rsidRDefault="736E9A84" w:rsidP="004224DF">
            <w:r>
              <w:t>Bi-directional</w:t>
            </w:r>
          </w:p>
        </w:tc>
        <w:tc>
          <w:tcPr>
            <w:tcW w:w="1789" w:type="dxa"/>
          </w:tcPr>
          <w:p w14:paraId="77537660" w14:textId="5878AC48" w:rsidR="006C198B" w:rsidRDefault="736E9A84" w:rsidP="004224DF">
            <w:r>
              <w:t>Text</w:t>
            </w:r>
          </w:p>
        </w:tc>
        <w:tc>
          <w:tcPr>
            <w:tcW w:w="1656" w:type="dxa"/>
          </w:tcPr>
          <w:p w14:paraId="57F12EB8" w14:textId="77777777" w:rsidR="006C198B" w:rsidRDefault="006C198B" w:rsidP="004224DF"/>
        </w:tc>
      </w:tr>
      <w:tr w:rsidR="00E06807" w14:paraId="04457EAA" w14:textId="77777777" w:rsidTr="736E9A84">
        <w:tc>
          <w:tcPr>
            <w:tcW w:w="1993" w:type="dxa"/>
          </w:tcPr>
          <w:p w14:paraId="5D3D1579" w14:textId="177B51EB" w:rsidR="00E06807" w:rsidRDefault="736E9A84" w:rsidP="004224DF">
            <w:proofErr w:type="spellStart"/>
            <w:r>
              <w:t>Carer</w:t>
            </w:r>
            <w:proofErr w:type="spellEnd"/>
          </w:p>
        </w:tc>
        <w:tc>
          <w:tcPr>
            <w:tcW w:w="1993" w:type="dxa"/>
          </w:tcPr>
          <w:p w14:paraId="0B6DB095" w14:textId="0228F116" w:rsidR="00E06807" w:rsidRDefault="736E9A84" w:rsidP="006C198B">
            <w:r>
              <w:t>Doctor</w:t>
            </w:r>
          </w:p>
        </w:tc>
        <w:tc>
          <w:tcPr>
            <w:tcW w:w="1919" w:type="dxa"/>
          </w:tcPr>
          <w:p w14:paraId="0A1BEDA5" w14:textId="77B5801A" w:rsidR="00E06807" w:rsidRDefault="736E9A84" w:rsidP="004224DF">
            <w:r>
              <w:t>Bi-directional</w:t>
            </w:r>
          </w:p>
        </w:tc>
        <w:tc>
          <w:tcPr>
            <w:tcW w:w="1789" w:type="dxa"/>
          </w:tcPr>
          <w:p w14:paraId="6C78782E" w14:textId="5DCF9D43" w:rsidR="00E06807" w:rsidRDefault="736E9A84" w:rsidP="004224DF">
            <w:r>
              <w:t>Text, voice</w:t>
            </w:r>
          </w:p>
        </w:tc>
        <w:tc>
          <w:tcPr>
            <w:tcW w:w="1656" w:type="dxa"/>
          </w:tcPr>
          <w:p w14:paraId="64A7611D" w14:textId="539D8A4D" w:rsidR="00E06807" w:rsidRDefault="736E9A84" w:rsidP="004224DF">
            <w:r>
              <w:t>SMS, phone</w:t>
            </w:r>
          </w:p>
        </w:tc>
      </w:tr>
      <w:tr w:rsidR="00E06807" w14:paraId="41594A4B" w14:textId="77777777" w:rsidTr="736E9A84">
        <w:tc>
          <w:tcPr>
            <w:tcW w:w="1993" w:type="dxa"/>
          </w:tcPr>
          <w:p w14:paraId="3C19955D" w14:textId="02D8F335" w:rsidR="00E06807" w:rsidRDefault="736E9A84" w:rsidP="004224DF">
            <w:r>
              <w:t>User interface</w:t>
            </w:r>
          </w:p>
        </w:tc>
        <w:tc>
          <w:tcPr>
            <w:tcW w:w="1993" w:type="dxa"/>
          </w:tcPr>
          <w:p w14:paraId="3C83D20C" w14:textId="44E88D7F" w:rsidR="00E06807" w:rsidRDefault="736E9A84" w:rsidP="006C198B">
            <w:r>
              <w:t>Communications hub</w:t>
            </w:r>
          </w:p>
        </w:tc>
        <w:tc>
          <w:tcPr>
            <w:tcW w:w="1919" w:type="dxa"/>
          </w:tcPr>
          <w:p w14:paraId="281DF838" w14:textId="6B4CE29A" w:rsidR="00E06807" w:rsidRDefault="736E9A84" w:rsidP="004224DF">
            <w:r>
              <w:t>Bi-directional</w:t>
            </w:r>
          </w:p>
        </w:tc>
        <w:tc>
          <w:tcPr>
            <w:tcW w:w="1789" w:type="dxa"/>
          </w:tcPr>
          <w:p w14:paraId="20C8385D" w14:textId="067BC7F1" w:rsidR="00E06807" w:rsidRDefault="736E9A84" w:rsidP="004224DF">
            <w:r>
              <w:t>Objects</w:t>
            </w:r>
          </w:p>
        </w:tc>
        <w:tc>
          <w:tcPr>
            <w:tcW w:w="1656" w:type="dxa"/>
          </w:tcPr>
          <w:p w14:paraId="3C270E38" w14:textId="77777777" w:rsidR="00E06807" w:rsidRDefault="00E06807" w:rsidP="004224DF"/>
        </w:tc>
      </w:tr>
      <w:tr w:rsidR="00A374AC" w14:paraId="1708D2AB" w14:textId="77777777" w:rsidTr="736E9A84">
        <w:tc>
          <w:tcPr>
            <w:tcW w:w="1993" w:type="dxa"/>
          </w:tcPr>
          <w:p w14:paraId="31DD4F0E" w14:textId="1DED7D6E" w:rsidR="00A374AC" w:rsidRDefault="736E9A84" w:rsidP="004224DF">
            <w:r>
              <w:t>Communication hub</w:t>
            </w:r>
          </w:p>
        </w:tc>
        <w:tc>
          <w:tcPr>
            <w:tcW w:w="1993" w:type="dxa"/>
          </w:tcPr>
          <w:p w14:paraId="122E9FEF" w14:textId="2D09D0D3" w:rsidR="00A374AC" w:rsidRDefault="736E9A84" w:rsidP="006C198B">
            <w:r>
              <w:t>Data analytics</w:t>
            </w:r>
          </w:p>
        </w:tc>
        <w:tc>
          <w:tcPr>
            <w:tcW w:w="1919" w:type="dxa"/>
          </w:tcPr>
          <w:p w14:paraId="21BA511E" w14:textId="4D5B3CD1" w:rsidR="00A374AC" w:rsidRDefault="736E9A84" w:rsidP="004224DF">
            <w:r>
              <w:t>Bi-directional</w:t>
            </w:r>
          </w:p>
        </w:tc>
        <w:tc>
          <w:tcPr>
            <w:tcW w:w="1789" w:type="dxa"/>
          </w:tcPr>
          <w:p w14:paraId="03C6B5B5" w14:textId="4FB53CEA" w:rsidR="00A374AC" w:rsidRDefault="736E9A84" w:rsidP="004224DF">
            <w:r>
              <w:t>Various objects</w:t>
            </w:r>
          </w:p>
        </w:tc>
        <w:tc>
          <w:tcPr>
            <w:tcW w:w="1656" w:type="dxa"/>
          </w:tcPr>
          <w:p w14:paraId="79359101" w14:textId="76EEAFCD" w:rsidR="00A374AC" w:rsidRDefault="736E9A84" w:rsidP="004224DF">
            <w:r>
              <w:t>Bus</w:t>
            </w:r>
          </w:p>
        </w:tc>
      </w:tr>
      <w:tr w:rsidR="00D56BAB" w14:paraId="4D67D0CC" w14:textId="77777777" w:rsidTr="736E9A84">
        <w:tc>
          <w:tcPr>
            <w:tcW w:w="1993" w:type="dxa"/>
          </w:tcPr>
          <w:p w14:paraId="0AC77A0E" w14:textId="3FFBCA6A" w:rsidR="00D56BAB" w:rsidRDefault="736E9A84" w:rsidP="004224DF">
            <w:r>
              <w:t>Data analytics</w:t>
            </w:r>
          </w:p>
        </w:tc>
        <w:tc>
          <w:tcPr>
            <w:tcW w:w="1993" w:type="dxa"/>
          </w:tcPr>
          <w:p w14:paraId="21A21FB0" w14:textId="0C38312F" w:rsidR="00D56BAB" w:rsidRDefault="736E9A84" w:rsidP="006C198B">
            <w:r>
              <w:t>Database management system (write module)</w:t>
            </w:r>
          </w:p>
        </w:tc>
        <w:tc>
          <w:tcPr>
            <w:tcW w:w="1919" w:type="dxa"/>
          </w:tcPr>
          <w:p w14:paraId="63A66A0B" w14:textId="62C3937E" w:rsidR="00D56BAB" w:rsidRDefault="736E9A84" w:rsidP="004224DF">
            <w:r>
              <w:t>From 1 to 2</w:t>
            </w:r>
          </w:p>
        </w:tc>
        <w:tc>
          <w:tcPr>
            <w:tcW w:w="1789" w:type="dxa"/>
          </w:tcPr>
          <w:p w14:paraId="023F104D" w14:textId="35600267" w:rsidR="00D56BAB" w:rsidRDefault="736E9A84" w:rsidP="004224DF">
            <w:r>
              <w:t>Data packets over IP</w:t>
            </w:r>
          </w:p>
        </w:tc>
        <w:tc>
          <w:tcPr>
            <w:tcW w:w="1656" w:type="dxa"/>
          </w:tcPr>
          <w:p w14:paraId="48610774" w14:textId="6D42E157" w:rsidR="00D56BAB" w:rsidRDefault="736E9A84" w:rsidP="004224DF">
            <w:r>
              <w:t>Transmission control protocol</w:t>
            </w:r>
          </w:p>
        </w:tc>
      </w:tr>
      <w:tr w:rsidR="00D56BAB" w14:paraId="3A28D15C" w14:textId="77777777" w:rsidTr="736E9A84">
        <w:tc>
          <w:tcPr>
            <w:tcW w:w="1993" w:type="dxa"/>
          </w:tcPr>
          <w:p w14:paraId="0526C964" w14:textId="77777777" w:rsidR="00D56BAB" w:rsidRDefault="00D56BAB" w:rsidP="004224DF"/>
        </w:tc>
        <w:tc>
          <w:tcPr>
            <w:tcW w:w="1993" w:type="dxa"/>
          </w:tcPr>
          <w:p w14:paraId="3C08BCD2" w14:textId="77777777" w:rsidR="00D56BAB" w:rsidRDefault="00D56BAB" w:rsidP="006C198B"/>
        </w:tc>
        <w:tc>
          <w:tcPr>
            <w:tcW w:w="1919" w:type="dxa"/>
          </w:tcPr>
          <w:p w14:paraId="3640A6AC" w14:textId="77777777" w:rsidR="00D56BAB" w:rsidRDefault="00D56BAB" w:rsidP="004224DF"/>
        </w:tc>
        <w:tc>
          <w:tcPr>
            <w:tcW w:w="1789" w:type="dxa"/>
          </w:tcPr>
          <w:p w14:paraId="6946DAEA" w14:textId="77777777" w:rsidR="00D56BAB" w:rsidRDefault="00D56BAB" w:rsidP="004224DF"/>
        </w:tc>
        <w:tc>
          <w:tcPr>
            <w:tcW w:w="1656" w:type="dxa"/>
          </w:tcPr>
          <w:p w14:paraId="5E493951" w14:textId="77777777" w:rsidR="00D56BAB" w:rsidRDefault="00D56BAB" w:rsidP="004224DF"/>
        </w:tc>
      </w:tr>
    </w:tbl>
    <w:p w14:paraId="52427A63" w14:textId="77777777" w:rsidR="00EF1E73" w:rsidRDefault="00EF1E73" w:rsidP="004224DF"/>
    <w:p w14:paraId="10248E4F" w14:textId="05FAC977" w:rsidR="007A3970" w:rsidRDefault="007A3970" w:rsidP="00B64E39">
      <w:pPr>
        <w:pStyle w:val="Heading1"/>
      </w:pPr>
      <w:bookmarkStart w:id="94" w:name="_Toc464761445"/>
      <w:bookmarkStart w:id="95" w:name="_Toc464761543"/>
      <w:bookmarkStart w:id="96" w:name="_Toc464761592"/>
      <w:bookmarkStart w:id="97" w:name="_Toc464765530"/>
      <w:bookmarkStart w:id="98" w:name="_Toc464765690"/>
      <w:bookmarkStart w:id="99" w:name="_Toc464766539"/>
      <w:bookmarkStart w:id="100" w:name="_Toc464767903"/>
      <w:r>
        <w:t>Implementation Architecture</w:t>
      </w:r>
      <w:bookmarkEnd w:id="94"/>
      <w:bookmarkEnd w:id="95"/>
      <w:bookmarkEnd w:id="96"/>
      <w:bookmarkEnd w:id="93"/>
      <w:bookmarkEnd w:id="97"/>
      <w:bookmarkEnd w:id="98"/>
      <w:bookmarkEnd w:id="99"/>
      <w:bookmarkEnd w:id="100"/>
    </w:p>
    <w:p w14:paraId="054F9B79" w14:textId="69F94ADF" w:rsidR="009B3034" w:rsidRPr="004B6254" w:rsidRDefault="736E9A84" w:rsidP="000851CA">
      <w:pPr>
        <w:widowControl w:val="0"/>
        <w:tabs>
          <w:tab w:val="left" w:pos="220"/>
          <w:tab w:val="left" w:pos="720"/>
        </w:tabs>
        <w:autoSpaceDE w:val="0"/>
        <w:autoSpaceDN w:val="0"/>
        <w:adjustRightInd w:val="0"/>
        <w:spacing w:after="0" w:line="240" w:lineRule="auto"/>
        <w:rPr>
          <w:rFonts w:cs="Times"/>
          <w:lang w:val="en-GB"/>
        </w:rPr>
      </w:pPr>
      <w:r w:rsidRPr="736E9A84">
        <w:rPr>
          <w:rFonts w:ascii="Times" w:eastAsia="Times" w:hAnsi="Times" w:cs="Times"/>
          <w:lang w:val="en-GB"/>
        </w:rPr>
        <w:t xml:space="preserve">Focuses on how the system is built, which technological elements are needed to implement the system. Software packages, libraries, frameworks, classes, </w:t>
      </w:r>
      <w:proofErr w:type="gramStart"/>
      <w:r w:rsidRPr="736E9A84">
        <w:rPr>
          <w:rFonts w:ascii="Times" w:eastAsia="Times" w:hAnsi="Times" w:cs="Times"/>
          <w:lang w:val="en-GB"/>
        </w:rPr>
        <w:t>Addresses</w:t>
      </w:r>
      <w:proofErr w:type="gramEnd"/>
      <w:r w:rsidRPr="736E9A84">
        <w:rPr>
          <w:rFonts w:ascii="Times" w:eastAsia="Times" w:hAnsi="Times" w:cs="Times"/>
          <w:lang w:val="en-GB"/>
        </w:rPr>
        <w:t xml:space="preserve"> non-runtime quality attributes: configurability, testability, reusability.</w:t>
      </w:r>
      <w:r w:rsidR="00D85DE1">
        <w:br/>
      </w:r>
    </w:p>
    <w:p w14:paraId="7E3637F9" w14:textId="76CB2EB9" w:rsidR="004B6254" w:rsidRPr="004B6254" w:rsidRDefault="004B6254" w:rsidP="736E9A84">
      <w:pPr>
        <w:pStyle w:val="Heading2"/>
        <w:bidi/>
        <w:ind w:left="360" w:firstLine="0"/>
        <w:jc w:val="right"/>
        <w:rPr>
          <w:rStyle w:val="Heading2Char"/>
        </w:rPr>
      </w:pPr>
      <w:bookmarkStart w:id="101" w:name="_Toc464761446"/>
      <w:bookmarkStart w:id="102" w:name="_Toc464761544"/>
      <w:bookmarkStart w:id="103" w:name="_Toc464761593"/>
      <w:bookmarkStart w:id="104" w:name="_Toc464762829"/>
      <w:bookmarkStart w:id="105" w:name="_Toc464765531"/>
      <w:bookmarkStart w:id="106" w:name="_Toc464765691"/>
      <w:bookmarkStart w:id="107" w:name="_Toc464766540"/>
      <w:bookmarkStart w:id="108" w:name="_Toc464767904"/>
      <w:r>
        <w:t>5</w:t>
      </w:r>
      <w:r w:rsidRPr="004B6254">
        <w:t>.1</w:t>
      </w:r>
      <w:r w:rsidRPr="004B6254">
        <w:rPr>
          <w:rtl/>
        </w:rPr>
        <w:t xml:space="preserve"> </w:t>
      </w:r>
      <w:r w:rsidR="00852741" w:rsidRPr="004B6254">
        <w:t>Initial Implementation Architecture</w:t>
      </w:r>
      <w:r w:rsidR="00D85DE1" w:rsidRPr="004B6254">
        <w:rPr>
          <w:rtl/>
        </w:rPr>
        <w:t>:</w:t>
      </w:r>
      <w:bookmarkEnd w:id="101"/>
      <w:bookmarkEnd w:id="102"/>
      <w:bookmarkEnd w:id="103"/>
      <w:bookmarkEnd w:id="104"/>
      <w:bookmarkEnd w:id="105"/>
      <w:bookmarkEnd w:id="106"/>
      <w:bookmarkEnd w:id="107"/>
      <w:bookmarkEnd w:id="108"/>
      <w:r w:rsidR="00D85DE1" w:rsidRPr="004B6254">
        <w:rPr>
          <w:rtl/>
        </w:rPr>
        <w:t xml:space="preserve"> </w:t>
      </w:r>
      <w:r w:rsidR="008B2AE8">
        <w:br/>
      </w:r>
    </w:p>
    <w:p w14:paraId="2991D9DE" w14:textId="0A57A74F" w:rsidR="008B2AE8" w:rsidRDefault="736E9A84" w:rsidP="736E9A84">
      <w:r w:rsidRPr="736E9A84">
        <w:t xml:space="preserve">Figure is our very first implementation architecture divided into physical components and within it are </w:t>
      </w:r>
      <w:proofErr w:type="gramStart"/>
      <w:r w:rsidRPr="736E9A84">
        <w:t>other</w:t>
      </w:r>
      <w:proofErr w:type="gramEnd"/>
      <w:r w:rsidRPr="736E9A84">
        <w:t xml:space="preserve"> software or hardware components. The diagram shows what a wearable device can do and how it maintains session in the server base station. The SMS server is responsible in sending real time data and alert to officials (</w:t>
      </w:r>
      <w:proofErr w:type="spellStart"/>
      <w:r w:rsidRPr="736E9A84">
        <w:t>carer</w:t>
      </w:r>
      <w:proofErr w:type="spellEnd"/>
      <w:r w:rsidRPr="736E9A84">
        <w:t>, doctor), analytics, User Interface, and the database. Data analytics has algorithms set to analyze data, send logs to the database and sends alert to the officials if critical abnormal data is detected. This diagram has only one base station and a one database, it challenges the server’s/system</w:t>
      </w:r>
      <w:r>
        <w:t>’</w:t>
      </w:r>
      <w:r w:rsidRPr="736E9A84">
        <w:t>s uptime during a failure</w:t>
      </w:r>
      <w:r>
        <w:t xml:space="preserve">. </w:t>
      </w:r>
    </w:p>
    <w:p w14:paraId="44ACB147" w14:textId="0A57A74F" w:rsidR="00FD5484" w:rsidRDefault="008B2AE8" w:rsidP="00FD5484">
      <w:pPr>
        <w:pStyle w:val="NoSpacing"/>
      </w:pPr>
      <w:r>
        <w:rPr>
          <w:noProof/>
        </w:rPr>
        <w:lastRenderedPageBreak/>
        <w:drawing>
          <wp:inline distT="0" distB="0" distL="0" distR="0" wp14:anchorId="7793DD30" wp14:editId="3C02FE85">
            <wp:extent cx="5943600" cy="6621925"/>
            <wp:effectExtent l="0" t="0" r="0" b="0"/>
            <wp:docPr id="249820792" name="picture" descr="/Users/vishaluniyal/Downloads/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6621925"/>
                    </a:xfrm>
                    <a:prstGeom prst="rect">
                      <a:avLst/>
                    </a:prstGeom>
                  </pic:spPr>
                </pic:pic>
              </a:graphicData>
            </a:graphic>
          </wp:inline>
        </w:drawing>
      </w:r>
    </w:p>
    <w:p w14:paraId="64B3DD05" w14:textId="77777777" w:rsidR="00452CE7" w:rsidRDefault="00452CE7" w:rsidP="00995892">
      <w:pPr>
        <w:pStyle w:val="NoSpacing"/>
      </w:pPr>
    </w:p>
    <w:p w14:paraId="3572A8E3" w14:textId="66607710" w:rsidR="005D6A43" w:rsidRPr="0054104D" w:rsidRDefault="736E9A84" w:rsidP="00FD5484">
      <w:pPr>
        <w:pStyle w:val="NoSpacing"/>
      </w:pPr>
      <w:r>
        <w:t>For security, authentication layer, encryption layer is added. For backup, backup database outside the server (COTS) is created so that when the server fails and the server data is lost, we will still have data stored in an external backup database. User interface is pushed out of the server because every server shouldn’t be limited to one workstation (accessible by one computer) any client computer within the campus should be able to access the server but the m</w:t>
      </w:r>
      <w:r w:rsidR="00AC69D5">
        <w:t>aintain security by having WPA2</w:t>
      </w:r>
      <w:r>
        <w:t xml:space="preserve"> password encryption. The data sent between external physical devices (WHD, SMS service, Alarm) and the server is continuous, and it can be manipulated by a third party if not encrypted, so the is a new layer called encryption layer uses hexadecimal encoding. Another new layer is added for faster alert system i.e. </w:t>
      </w:r>
      <w:r>
        <w:lastRenderedPageBreak/>
        <w:t>momentary data store, which stores critical data as cache and send the log to the official to take further actions. Data access layer sends and stores data in both internal and archive databases, also sends data when data request is made from the UI. This system still faces availability, security issues.</w:t>
      </w:r>
    </w:p>
    <w:p w14:paraId="65BE1A9D" w14:textId="6701CD09" w:rsidR="005D6A43" w:rsidRDefault="005D6A43" w:rsidP="005F48A5">
      <w:pPr>
        <w:spacing w:line="360" w:lineRule="auto"/>
      </w:pPr>
    </w:p>
    <w:p w14:paraId="3B107A5D" w14:textId="2DEFBD2F" w:rsidR="00104290" w:rsidRDefault="005D6A43" w:rsidP="736E9A84">
      <w:pPr>
        <w:pStyle w:val="Heading2"/>
        <w:ind w:left="0" w:firstLine="0"/>
      </w:pPr>
      <w:bookmarkStart w:id="109" w:name="_Toc464761448"/>
      <w:bookmarkStart w:id="110" w:name="_Toc464761546"/>
      <w:bookmarkStart w:id="111" w:name="_Toc464761595"/>
      <w:bookmarkStart w:id="112" w:name="_Toc464762830"/>
      <w:bookmarkStart w:id="113" w:name="_Toc464765532"/>
      <w:bookmarkStart w:id="114" w:name="_Toc464765692"/>
      <w:bookmarkStart w:id="115" w:name="_Toc464766541"/>
      <w:bookmarkStart w:id="116" w:name="_Toc464767905"/>
      <w:r>
        <w:t>5.</w:t>
      </w:r>
      <w:r w:rsidR="00995892">
        <w:t>2</w:t>
      </w:r>
      <w:r>
        <w:t xml:space="preserve"> Final Implementation Architecture:</w:t>
      </w:r>
      <w:bookmarkEnd w:id="109"/>
      <w:bookmarkEnd w:id="110"/>
      <w:bookmarkEnd w:id="111"/>
      <w:bookmarkEnd w:id="112"/>
      <w:bookmarkEnd w:id="113"/>
      <w:bookmarkEnd w:id="114"/>
      <w:bookmarkEnd w:id="115"/>
      <w:bookmarkEnd w:id="116"/>
      <w:r w:rsidR="00104290">
        <w:br/>
      </w:r>
    </w:p>
    <w:p w14:paraId="3C89956D" w14:textId="0438AE2A" w:rsidR="00104290" w:rsidRDefault="736E9A84" w:rsidP="00104290">
      <w:pPr>
        <w:pStyle w:val="NoSpacing"/>
      </w:pPr>
      <w:r>
        <w:t xml:space="preserve">In the previous Implementation Architecture if the server fails, the session between WHD, SMS, Alarm, UI will fail it won’t be able to store further logs, emergency alert, until the server is fixed and up and running again. Also one server handling all the work and storing all the logs are easily accessible and easily manipulated by third party, so it is a huge blow to the security and quality. </w:t>
      </w:r>
    </w:p>
    <w:p w14:paraId="5AB1307B" w14:textId="593F542D" w:rsidR="006679BF" w:rsidRDefault="006679BF" w:rsidP="00104290">
      <w:pPr>
        <w:pStyle w:val="NoSpacing"/>
      </w:pPr>
    </w:p>
    <w:p w14:paraId="046FFC99" w14:textId="0ACD4795" w:rsidR="006679BF" w:rsidRDefault="736E9A84" w:rsidP="00104290">
      <w:pPr>
        <w:pStyle w:val="NoSpacing"/>
      </w:pPr>
      <w:r>
        <w:t>Now the system has local base systems</w:t>
      </w:r>
      <w:r w:rsidR="005B54DD">
        <w:t xml:space="preserve"> as</w:t>
      </w:r>
      <w:r>
        <w:t xml:space="preserve"> mini servers. There are multiple of them, this </w:t>
      </w:r>
      <w:r w:rsidR="005B54DD">
        <w:t>is because they become scalable;</w:t>
      </w:r>
      <w:r>
        <w:t xml:space="preserve"> which means they will have the ability to accommodate more and more devices, and also become available when one base station fails. Now all the physical devices have to go through encryption and authentication, the WHD, SMS services will have a unique ID so that no other similar devices connect and manipulate the data or RSVPs. This ID automatically authenticates the WHD, and SMS users. All the services go through controller, which can forward back the SMS logs, WHD session to UI so that users can keep track of the data.</w:t>
      </w:r>
    </w:p>
    <w:p w14:paraId="19DC6C01" w14:textId="535BC253" w:rsidR="00A24244" w:rsidRDefault="00A24244" w:rsidP="00104290">
      <w:pPr>
        <w:pStyle w:val="NoSpacing"/>
      </w:pPr>
    </w:p>
    <w:p w14:paraId="39C0BA0A" w14:textId="23DD021E" w:rsidR="00FD5484" w:rsidRDefault="005B54DD" w:rsidP="00FD5484">
      <w:pPr>
        <w:pStyle w:val="NoSpacing"/>
      </w:pPr>
      <w:r>
        <w:t>S</w:t>
      </w:r>
      <w:r w:rsidR="736E9A84">
        <w:t xml:space="preserve">elf-diagnosing system is a new component added to the system, it keeps pinging, each system components and check </w:t>
      </w:r>
      <w:proofErr w:type="gramStart"/>
      <w:r w:rsidR="736E9A84">
        <w:t>the if</w:t>
      </w:r>
      <w:proofErr w:type="gramEnd"/>
      <w:r w:rsidR="736E9A84">
        <w:t xml:space="preserve"> they are working properly in a synchronous way. We added a backup analytics system, it one analytics system overloads the other keep on giving the correct data.</w:t>
      </w:r>
    </w:p>
    <w:p w14:paraId="47F4A1FF" w14:textId="535BC253" w:rsidR="00A25FB2" w:rsidRDefault="00A25FB2" w:rsidP="00A25FB2">
      <w:pPr>
        <w:pStyle w:val="NoSpacing"/>
      </w:pPr>
    </w:p>
    <w:p w14:paraId="05E9B68A" w14:textId="535BC253" w:rsidR="00A25FB2" w:rsidRDefault="736E9A84" w:rsidP="00FD5484">
      <w:pPr>
        <w:pStyle w:val="NoSpacing"/>
        <w:rPr>
          <w:noProof/>
          <w:lang w:val="en-GB" w:eastAsia="zh-CN"/>
        </w:rPr>
      </w:pPr>
      <w:r>
        <w:t>Distributed file system is basically working on the principle of data redundancy, it is keeping multiple backup of data so that it is available in case of any data failure, it keeps the backup of the system software/algorithms itself. Local base station has its own local database but if the server fails the data logs are still safe in the file system, it will also keep error logs of the server itself show what went wrong in the server.</w:t>
      </w:r>
      <w:r w:rsidRPr="736E9A84">
        <w:rPr>
          <w:noProof/>
          <w:lang w:val="en-GB" w:eastAsia="zh-CN"/>
        </w:rPr>
        <w:t xml:space="preserve"> </w:t>
      </w:r>
    </w:p>
    <w:p w14:paraId="48CA4FFD" w14:textId="720C769D" w:rsidR="00FD5484" w:rsidRPr="00104290" w:rsidRDefault="00A25FB2" w:rsidP="00FD5484">
      <w:pPr>
        <w:pStyle w:val="NoSpacing"/>
      </w:pPr>
      <w:r>
        <w:rPr>
          <w:noProof/>
        </w:rPr>
        <w:lastRenderedPageBreak/>
        <w:drawing>
          <wp:inline distT="0" distB="0" distL="0" distR="0" wp14:anchorId="1785E7F9" wp14:editId="58339725">
            <wp:extent cx="6126914" cy="7452753"/>
            <wp:effectExtent l="0" t="0" r="0" b="0"/>
            <wp:docPr id="1467090902" name="picture" descr="/Users/vishaluniyal/Downloads/Implementatio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126914" cy="7452753"/>
                    </a:xfrm>
                    <a:prstGeom prst="rect">
                      <a:avLst/>
                    </a:prstGeom>
                  </pic:spPr>
                </pic:pic>
              </a:graphicData>
            </a:graphic>
          </wp:inline>
        </w:drawing>
      </w:r>
    </w:p>
    <w:p w14:paraId="65B4AAE0" w14:textId="2B2553B1" w:rsidR="00452CE7" w:rsidRDefault="00452CE7" w:rsidP="002E4E64"/>
    <w:p w14:paraId="54BD63E3" w14:textId="19335E94" w:rsidR="00104290" w:rsidRPr="00104290" w:rsidRDefault="00104290" w:rsidP="00104290"/>
    <w:p w14:paraId="0BBE04C3" w14:textId="55B25F45" w:rsidR="007A3970" w:rsidRDefault="007A3970" w:rsidP="005F48A5">
      <w:pPr>
        <w:pStyle w:val="Heading1"/>
        <w:spacing w:line="360" w:lineRule="auto"/>
      </w:pPr>
      <w:bookmarkStart w:id="117" w:name="_Toc464761449"/>
      <w:bookmarkStart w:id="118" w:name="_Toc464761547"/>
      <w:bookmarkStart w:id="119" w:name="_Toc464761596"/>
      <w:bookmarkStart w:id="120" w:name="_Toc464762831"/>
      <w:bookmarkStart w:id="121" w:name="_Toc464765533"/>
      <w:bookmarkStart w:id="122" w:name="_Toc464765693"/>
      <w:bookmarkStart w:id="123" w:name="_Toc464766542"/>
      <w:bookmarkStart w:id="124" w:name="_Toc464767906"/>
      <w:r>
        <w:lastRenderedPageBreak/>
        <w:t>Rationale</w:t>
      </w:r>
      <w:bookmarkEnd w:id="117"/>
      <w:bookmarkEnd w:id="118"/>
      <w:bookmarkEnd w:id="119"/>
      <w:bookmarkEnd w:id="120"/>
      <w:bookmarkEnd w:id="121"/>
      <w:bookmarkEnd w:id="122"/>
      <w:bookmarkEnd w:id="123"/>
      <w:bookmarkEnd w:id="124"/>
    </w:p>
    <w:p w14:paraId="7DF91BD3" w14:textId="16A820D1" w:rsidR="007A3970" w:rsidDel="00AA75D6" w:rsidRDefault="00A992BB" w:rsidP="005F48A5">
      <w:pPr>
        <w:spacing w:line="360" w:lineRule="auto"/>
        <w:rPr>
          <w:del w:id="125" w:author="m q" w:date="2016-10-21T20:43:00Z"/>
        </w:rPr>
      </w:pPr>
      <w:r>
        <w:t>Kaizen Software Consultants have outlined below, the rationale behind our major architectural decisions.</w:t>
      </w:r>
    </w:p>
    <w:p w14:paraId="0786B3F4" w14:textId="4CC63779" w:rsidR="007A3970" w:rsidRDefault="00A992BB" w:rsidP="005F48A5">
      <w:pPr>
        <w:spacing w:line="360" w:lineRule="auto"/>
      </w:pPr>
      <w:del w:id="126" w:author="m q" w:date="2016-10-21T20:43:00Z">
        <w:r w:rsidDel="00AA75D6">
          <w:delText>Provides an explanation of major architectural decisions, alternatives that were considered and reasons why those were rejected.</w:delText>
        </w:r>
      </w:del>
    </w:p>
    <w:tbl>
      <w:tblPr>
        <w:tblStyle w:val="ListTable2Accent1"/>
        <w:tblW w:w="0" w:type="auto"/>
        <w:tblLook w:val="04A0" w:firstRow="1" w:lastRow="0" w:firstColumn="1" w:lastColumn="0" w:noHBand="0" w:noVBand="1"/>
      </w:tblPr>
      <w:tblGrid>
        <w:gridCol w:w="2640"/>
        <w:gridCol w:w="6720"/>
      </w:tblGrid>
      <w:tr w:rsidR="736E9A84" w14:paraId="4503D214" w14:textId="77777777" w:rsidTr="00A99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59BF517D" w14:textId="3E74E133" w:rsidR="736E9A84" w:rsidRDefault="00A992BB" w:rsidP="736E9A84">
            <w:r w:rsidRPr="00A992BB">
              <w:rPr>
                <w:i/>
                <w:iCs/>
              </w:rPr>
              <w:t>Component/Subsystems</w:t>
            </w:r>
          </w:p>
        </w:tc>
        <w:tc>
          <w:tcPr>
            <w:tcW w:w="6720" w:type="dxa"/>
          </w:tcPr>
          <w:p w14:paraId="227F6470" w14:textId="1851EC97" w:rsidR="736E9A84" w:rsidRDefault="00A992BB" w:rsidP="736E9A84">
            <w:pPr>
              <w:cnfStyle w:val="100000000000" w:firstRow="1" w:lastRow="0" w:firstColumn="0" w:lastColumn="0" w:oddVBand="0" w:evenVBand="0" w:oddHBand="0" w:evenHBand="0" w:firstRowFirstColumn="0" w:firstRowLastColumn="0" w:lastRowFirstColumn="0" w:lastRowLastColumn="0"/>
            </w:pPr>
            <w:r w:rsidRPr="00A992BB">
              <w:rPr>
                <w:i/>
                <w:iCs/>
              </w:rPr>
              <w:t>Rationale</w:t>
            </w:r>
          </w:p>
        </w:tc>
      </w:tr>
      <w:tr w:rsidR="736E9A84" w14:paraId="3E6D2595"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0F1F7D5" w14:textId="55AD720C" w:rsidR="736E9A84" w:rsidRDefault="00A992BB" w:rsidP="736E9A84">
            <w:r>
              <w:t>SMS Server</w:t>
            </w:r>
          </w:p>
        </w:tc>
        <w:tc>
          <w:tcPr>
            <w:tcW w:w="6720" w:type="dxa"/>
          </w:tcPr>
          <w:p w14:paraId="210C4916" w14:textId="199BC5A4" w:rsidR="736E9A84" w:rsidRDefault="736E9A84" w:rsidP="00D54716">
            <w:pPr>
              <w:cnfStyle w:val="000000100000" w:firstRow="0" w:lastRow="0" w:firstColumn="0" w:lastColumn="0" w:oddVBand="0" w:evenVBand="0" w:oddHBand="1" w:evenHBand="0" w:firstRowFirstColumn="0" w:firstRowLastColumn="0" w:lastRowFirstColumn="0" w:lastRowLastColumn="0"/>
            </w:pPr>
            <w:r>
              <w:t xml:space="preserve">An external server that </w:t>
            </w:r>
            <w:r w:rsidR="4CA18063">
              <w:t>specializes</w:t>
            </w:r>
            <w:r>
              <w:t xml:space="preserve"> in</w:t>
            </w:r>
            <w:r w:rsidR="00352FA7">
              <w:t xml:space="preserve"> releasing SMS's that can be </w:t>
            </w:r>
            <w:proofErr w:type="spellStart"/>
            <w:r w:rsidR="73A90526">
              <w:t>utili</w:t>
            </w:r>
            <w:r w:rsidR="00D54716">
              <w:t>sed</w:t>
            </w:r>
            <w:proofErr w:type="spellEnd"/>
            <w:r>
              <w:t xml:space="preserve"> as a COTS as this will reduce the working scope of development and reduce production cost, improving delivery time and budget.</w:t>
            </w:r>
          </w:p>
        </w:tc>
      </w:tr>
      <w:tr w:rsidR="736E9A84" w14:paraId="15F6C7C7"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41E1214A" w14:textId="48BF5AB0" w:rsidR="736E9A84" w:rsidRDefault="736E9A84" w:rsidP="736E9A84">
            <w:pPr>
              <w:spacing w:line="360" w:lineRule="auto"/>
            </w:pPr>
            <w:r w:rsidRPr="736E9A84">
              <w:t>Authentication+ Encryption</w:t>
            </w:r>
          </w:p>
        </w:tc>
        <w:tc>
          <w:tcPr>
            <w:tcW w:w="6720" w:type="dxa"/>
          </w:tcPr>
          <w:p w14:paraId="60252C80" w14:textId="4EE3A7BF" w:rsidR="736E9A84" w:rsidRDefault="736E9A84" w:rsidP="736E9A84">
            <w:pPr>
              <w:spacing w:line="360" w:lineRule="auto"/>
              <w:cnfStyle w:val="000000000000" w:firstRow="0" w:lastRow="0" w:firstColumn="0" w:lastColumn="0" w:oddVBand="0" w:evenVBand="0" w:oddHBand="0" w:evenHBand="0" w:firstRowFirstColumn="0" w:firstRowLastColumn="0" w:lastRowFirstColumn="0" w:lastRowLastColumn="0"/>
            </w:pPr>
            <w:r>
              <w:t xml:space="preserve">Authentication is implemented at the points of the system that has interaction with components or users outside of the base station to avoid the threat of hacking or </w:t>
            </w:r>
            <w:r w:rsidR="4CA18063" w:rsidRPr="4CA18063">
              <w:rPr>
                <w:lang w:val="en-GB"/>
              </w:rPr>
              <w:t>unauthorized</w:t>
            </w:r>
            <w:r>
              <w:t xml:space="preserve"> access of private data. These components work in the system to ensure that private data is safe and </w:t>
            </w:r>
            <w:proofErr w:type="spellStart"/>
            <w:r>
              <w:t>untampered</w:t>
            </w:r>
            <w:proofErr w:type="spellEnd"/>
            <w:r>
              <w:t xml:space="preserve"> with allowing improved data integrity for data mining and research.</w:t>
            </w:r>
          </w:p>
        </w:tc>
      </w:tr>
      <w:tr w:rsidR="736E9A84" w14:paraId="1B8E3076"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6634456A" w14:textId="679D70EE" w:rsidR="736E9A84" w:rsidRDefault="00A992BB" w:rsidP="736E9A84">
            <w:r>
              <w:t>UI</w:t>
            </w:r>
          </w:p>
        </w:tc>
        <w:tc>
          <w:tcPr>
            <w:tcW w:w="6720" w:type="dxa"/>
          </w:tcPr>
          <w:p w14:paraId="79E732BF" w14:textId="4451168C" w:rsidR="736E9A84" w:rsidRDefault="00A992BB" w:rsidP="736E9A84">
            <w:pPr>
              <w:cnfStyle w:val="000000100000" w:firstRow="0" w:lastRow="0" w:firstColumn="0" w:lastColumn="0" w:oddVBand="0" w:evenVBand="0" w:oddHBand="1" w:evenHBand="0" w:firstRowFirstColumn="0" w:firstRowLastColumn="0" w:lastRowFirstColumn="0" w:lastRowLastColumn="0"/>
            </w:pPr>
            <w:r>
              <w:t xml:space="preserve">Having a UI associated with accessing the patient data for review, mainly used by the duty doctor to make assessments on </w:t>
            </w:r>
            <w:proofErr w:type="gramStart"/>
            <w:r>
              <w:t>patients</w:t>
            </w:r>
            <w:proofErr w:type="gramEnd"/>
            <w:r>
              <w:t xml:space="preserve"> health. Having a UI improves the Usability and improves interpretation time. A </w:t>
            </w:r>
            <w:proofErr w:type="gramStart"/>
            <w:r>
              <w:t>well designed</w:t>
            </w:r>
            <w:proofErr w:type="gramEnd"/>
            <w:r>
              <w:t xml:space="preserve"> UI will also improve the adoption rate by staff and industry if it can be seen to fill their requirements better.</w:t>
            </w:r>
          </w:p>
        </w:tc>
      </w:tr>
      <w:tr w:rsidR="736E9A84" w14:paraId="58B812A8"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0828C7E3" w14:textId="7151E737" w:rsidR="736E9A84" w:rsidRDefault="00A992BB" w:rsidP="736E9A84">
            <w:r>
              <w:t>Alarm</w:t>
            </w:r>
          </w:p>
        </w:tc>
        <w:tc>
          <w:tcPr>
            <w:tcW w:w="6720" w:type="dxa"/>
          </w:tcPr>
          <w:p w14:paraId="7E713221" w14:textId="7FA08D9D" w:rsidR="736E9A84" w:rsidRDefault="00A992BB" w:rsidP="736E9A84">
            <w:pPr>
              <w:cnfStyle w:val="000000000000" w:firstRow="0" w:lastRow="0" w:firstColumn="0" w:lastColumn="0" w:oddVBand="0" w:evenVBand="0" w:oddHBand="0" w:evenHBand="0" w:firstRowFirstColumn="0" w:firstRowLastColumn="0" w:lastRowFirstColumn="0" w:lastRowLastColumn="0"/>
            </w:pPr>
            <w:r>
              <w:t xml:space="preserve"> A COTS system that involves interfacing signals from the architecture to physical cues of an issue that has happened, predominately when no electronic response is received from the SMS alerts to doctors.</w:t>
            </w:r>
          </w:p>
        </w:tc>
      </w:tr>
      <w:tr w:rsidR="736E9A84" w14:paraId="149C35B1"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7D1C6210" w14:textId="6AA13A94" w:rsidR="736E9A84" w:rsidRDefault="00A992BB" w:rsidP="736E9A84">
            <w:r>
              <w:t>Self-Diagnosing Unit</w:t>
            </w:r>
          </w:p>
        </w:tc>
        <w:tc>
          <w:tcPr>
            <w:tcW w:w="6720" w:type="dxa"/>
          </w:tcPr>
          <w:p w14:paraId="755EFEE4" w14:textId="3644CBDB" w:rsidR="736E9A84" w:rsidRDefault="00A992BB" w:rsidP="736E9A84">
            <w:pPr>
              <w:cnfStyle w:val="000000100000" w:firstRow="0" w:lastRow="0" w:firstColumn="0" w:lastColumn="0" w:oddVBand="0" w:evenVBand="0" w:oddHBand="1" w:evenHBand="0" w:firstRowFirstColumn="0" w:firstRowLastColumn="0" w:lastRowFirstColumn="0" w:lastRowLastColumn="0"/>
            </w:pPr>
            <w:r>
              <w:t>A component implemented to check the running health of the system that will periodically check communication channels between layers and when a component goes offline or external server can't be reached it will trigger SMS alert or physical alarm to warn users to be alert.</w:t>
            </w:r>
          </w:p>
        </w:tc>
      </w:tr>
      <w:tr w:rsidR="736E9A84" w14:paraId="4E27B0DF"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1FD384B3" w14:textId="1D785BE9" w:rsidR="736E9A84" w:rsidRDefault="00A992BB" w:rsidP="736E9A84">
            <w:r>
              <w:t>Communication System</w:t>
            </w:r>
          </w:p>
        </w:tc>
        <w:tc>
          <w:tcPr>
            <w:tcW w:w="6720" w:type="dxa"/>
          </w:tcPr>
          <w:p w14:paraId="46A5C34E" w14:textId="580FB313" w:rsidR="736E9A84" w:rsidRDefault="00A992BB" w:rsidP="736E9A84">
            <w:pPr>
              <w:cnfStyle w:val="000000000000" w:firstRow="0" w:lastRow="0" w:firstColumn="0" w:lastColumn="0" w:oddVBand="0" w:evenVBand="0" w:oddHBand="0" w:evenHBand="0" w:firstRowFirstColumn="0" w:firstRowLastColumn="0" w:lastRowFirstColumn="0" w:lastRowLastColumn="0"/>
            </w:pPr>
            <w:r>
              <w:t xml:space="preserve">Communication components identified in the executional architecture have been coupled into </w:t>
            </w:r>
            <w:proofErr w:type="gramStart"/>
            <w:r>
              <w:t>a package that enable</w:t>
            </w:r>
            <w:proofErr w:type="gramEnd"/>
            <w:r>
              <w:t xml:space="preserve"> a coherent stream of data flowing in and out. Acting as a translator for incoming WHD info to be sent to analytics this improves performance as systems can have specific roles and operate them faster.</w:t>
            </w:r>
          </w:p>
        </w:tc>
      </w:tr>
      <w:tr w:rsidR="736E9A84" w14:paraId="6BE96B86"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DF9A518" w14:textId="7B677683" w:rsidR="736E9A84" w:rsidRDefault="00A992BB" w:rsidP="736E9A84">
            <w:r>
              <w:t>Data Analytics + Backup</w:t>
            </w:r>
          </w:p>
        </w:tc>
        <w:tc>
          <w:tcPr>
            <w:tcW w:w="6720" w:type="dxa"/>
          </w:tcPr>
          <w:p w14:paraId="793AC644" w14:textId="1A8448EC" w:rsidR="736E9A84" w:rsidRDefault="736E9A84" w:rsidP="736E9A84">
            <w:pPr>
              <w:cnfStyle w:val="000000100000" w:firstRow="0" w:lastRow="0" w:firstColumn="0" w:lastColumn="0" w:oddVBand="0" w:evenVBand="0" w:oddHBand="1" w:evenHBand="0" w:firstRowFirstColumn="0" w:firstRowLastColumn="0" w:lastRowFirstColumn="0" w:lastRowLastColumn="0"/>
            </w:pPr>
            <w:r>
              <w:t>A redun</w:t>
            </w:r>
            <w:r w:rsidR="00352FA7">
              <w:t>dan</w:t>
            </w:r>
            <w:r>
              <w:t>cy component is put in place to improve reliabil</w:t>
            </w:r>
            <w:r w:rsidR="00352FA7">
              <w:t>ity and also avail</w:t>
            </w:r>
            <w:r>
              <w:t>abil</w:t>
            </w:r>
            <w:r w:rsidR="00352FA7">
              <w:t>ity in c</w:t>
            </w:r>
            <w:r>
              <w:t xml:space="preserve">ase there </w:t>
            </w:r>
            <w:proofErr w:type="gramStart"/>
            <w:r>
              <w:t>was ever updates</w:t>
            </w:r>
            <w:proofErr w:type="gramEnd"/>
            <w:r>
              <w:t xml:space="preserve"> to be done to the analytics components. Having this running in parallel means that if a component fails the system won</w:t>
            </w:r>
            <w:r w:rsidR="00352FA7">
              <w:t>’</w:t>
            </w:r>
            <w:r>
              <w:t>t be crippled and can continue to run while repairs are made.</w:t>
            </w:r>
          </w:p>
        </w:tc>
      </w:tr>
      <w:tr w:rsidR="736E9A84" w14:paraId="3470E0AC"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5157ADD0" w14:textId="6A97D29C" w:rsidR="736E9A84" w:rsidRDefault="00A992BB" w:rsidP="736E9A84">
            <w:r>
              <w:t>Momentary Data Store</w:t>
            </w:r>
          </w:p>
        </w:tc>
        <w:tc>
          <w:tcPr>
            <w:tcW w:w="6720" w:type="dxa"/>
          </w:tcPr>
          <w:p w14:paraId="2F92C2C3" w14:textId="6EF74695" w:rsidR="736E9A84" w:rsidRDefault="736E9A84" w:rsidP="00352FA7">
            <w:pPr>
              <w:cnfStyle w:val="000000000000" w:firstRow="0" w:lastRow="0" w:firstColumn="0" w:lastColumn="0" w:oddVBand="0" w:evenVBand="0" w:oddHBand="0" w:evenHBand="0" w:firstRowFirstColumn="0" w:firstRowLastColumn="0" w:lastRowFirstColumn="0" w:lastRowLastColumn="0"/>
            </w:pPr>
            <w:r>
              <w:t>A small cache for data that has been flagged for doctor review as patient has exhibited abnormal symptoms. Having this store point closer to the UI improves performance for t</w:t>
            </w:r>
            <w:r w:rsidR="00352FA7">
              <w:t>he doctors also enables a redun</w:t>
            </w:r>
            <w:r>
              <w:t xml:space="preserve">dancy incase the local DB has a failure important data that signals possible health conditions has a second store point.  </w:t>
            </w:r>
          </w:p>
        </w:tc>
      </w:tr>
      <w:tr w:rsidR="736E9A84" w14:paraId="41D3323D"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3FCE1334" w14:textId="4F3AFB3E" w:rsidR="736E9A84" w:rsidRDefault="00A992BB" w:rsidP="736E9A84">
            <w:r>
              <w:t>Request + Presentation</w:t>
            </w:r>
          </w:p>
        </w:tc>
        <w:tc>
          <w:tcPr>
            <w:tcW w:w="6720" w:type="dxa"/>
          </w:tcPr>
          <w:p w14:paraId="0B0243C2" w14:textId="360E61E1" w:rsidR="736E9A84" w:rsidRDefault="00A992BB" w:rsidP="736E9A84">
            <w:pPr>
              <w:cnfStyle w:val="000000100000" w:firstRow="0" w:lastRow="0" w:firstColumn="0" w:lastColumn="0" w:oddVBand="0" w:evenVBand="0" w:oddHBand="1" w:evenHBand="0" w:firstRowFirstColumn="0" w:firstRowLastColumn="0" w:lastRowFirstColumn="0" w:lastRowLastColumn="0"/>
            </w:pPr>
            <w:r>
              <w:t xml:space="preserve">Components involved in the fetching and displaying of data to the User Interface. </w:t>
            </w:r>
          </w:p>
        </w:tc>
      </w:tr>
      <w:tr w:rsidR="736E9A84" w14:paraId="2D36EFC9"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5FCA61C9" w14:textId="69F0AAB2" w:rsidR="736E9A84" w:rsidRDefault="00A992BB" w:rsidP="736E9A84">
            <w:r>
              <w:lastRenderedPageBreak/>
              <w:t>Local DB</w:t>
            </w:r>
          </w:p>
        </w:tc>
        <w:tc>
          <w:tcPr>
            <w:tcW w:w="6720" w:type="dxa"/>
          </w:tcPr>
          <w:p w14:paraId="58268D45" w14:textId="0BD73725" w:rsidR="736E9A84" w:rsidRDefault="00A992BB" w:rsidP="736E9A84">
            <w:pPr>
              <w:cnfStyle w:val="000000000000" w:firstRow="0" w:lastRow="0" w:firstColumn="0" w:lastColumn="0" w:oddVBand="0" w:evenVBand="0" w:oddHBand="0" w:evenHBand="0" w:firstRowFirstColumn="0" w:firstRowLastColumn="0" w:lastRowFirstColumn="0" w:lastRowLastColumn="0"/>
            </w:pPr>
            <w:r>
              <w:t xml:space="preserve">Having a short range of data (30 - 60 days based on patient requirements) held onsite that enable quicker querying of comparison data for the doctor and </w:t>
            </w:r>
            <w:proofErr w:type="spellStart"/>
            <w:r>
              <w:t>carers</w:t>
            </w:r>
            <w:proofErr w:type="spellEnd"/>
            <w:r>
              <w:t xml:space="preserve"> to make better decisions on. </w:t>
            </w:r>
          </w:p>
        </w:tc>
      </w:tr>
      <w:tr w:rsidR="736E9A84" w14:paraId="04ED2BBB"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208F59A2" w14:textId="0D32F2E7" w:rsidR="736E9A84" w:rsidRDefault="00A992BB" w:rsidP="736E9A84">
            <w:r>
              <w:t>Trend Analytics</w:t>
            </w:r>
          </w:p>
        </w:tc>
        <w:tc>
          <w:tcPr>
            <w:tcW w:w="6720" w:type="dxa"/>
          </w:tcPr>
          <w:p w14:paraId="5454B8D1" w14:textId="49AC41B1" w:rsidR="736E9A84" w:rsidRDefault="736E9A84" w:rsidP="736E9A84">
            <w:pPr>
              <w:cnfStyle w:val="000000100000" w:firstRow="0" w:lastRow="0" w:firstColumn="0" w:lastColumn="0" w:oddVBand="0" w:evenVBand="0" w:oddHBand="1" w:evenHBand="0" w:firstRowFirstColumn="0" w:firstRowLastColumn="0" w:lastRowFirstColumn="0" w:lastRowLastColumn="0"/>
            </w:pPr>
            <w:r>
              <w:t xml:space="preserve">Trend analytics exists off site on a server side opposed to live data analytics that happens at a local level. This reduces bandwidth of data sent, increased performance as it is located closure to the main </w:t>
            </w:r>
            <w:r w:rsidR="4CA18063">
              <w:t>data store</w:t>
            </w:r>
            <w:r>
              <w:t xml:space="preserve"> where trends will be </w:t>
            </w:r>
            <w:proofErr w:type="gramStart"/>
            <w:r>
              <w:t>developed from.</w:t>
            </w:r>
            <w:proofErr w:type="gramEnd"/>
            <w:r>
              <w:t xml:space="preserve"> Can be accessed by researchers at a </w:t>
            </w:r>
            <w:proofErr w:type="gramStart"/>
            <w:r>
              <w:t xml:space="preserve">high </w:t>
            </w:r>
            <w:r w:rsidR="4CA18063">
              <w:t>centralized</w:t>
            </w:r>
            <w:proofErr w:type="gramEnd"/>
            <w:r>
              <w:t xml:space="preserve"> level.</w:t>
            </w:r>
          </w:p>
        </w:tc>
      </w:tr>
      <w:tr w:rsidR="736E9A84" w14:paraId="183F1CE9"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1780EC27" w14:textId="68C45FAB" w:rsidR="736E9A84" w:rsidRDefault="00A992BB" w:rsidP="736E9A84">
            <w:r>
              <w:t xml:space="preserve">Data Access + Store </w:t>
            </w:r>
          </w:p>
        </w:tc>
        <w:tc>
          <w:tcPr>
            <w:tcW w:w="6720" w:type="dxa"/>
          </w:tcPr>
          <w:p w14:paraId="3E3910A1" w14:textId="021EEC64" w:rsidR="736E9A84" w:rsidRDefault="00A992BB" w:rsidP="736E9A84">
            <w:pPr>
              <w:cnfStyle w:val="000000000000" w:firstRow="0" w:lastRow="0" w:firstColumn="0" w:lastColumn="0" w:oddVBand="0" w:evenVBand="0" w:oddHBand="0" w:evenHBand="0" w:firstRowFirstColumn="0" w:firstRowLastColumn="0" w:lastRowFirstColumn="0" w:lastRowLastColumn="0"/>
            </w:pPr>
            <w:r>
              <w:t>Components that create cohesion in the system allowing single channel data flow between the data distribution center and the requiring systems needing for the data.</w:t>
            </w:r>
          </w:p>
        </w:tc>
      </w:tr>
      <w:tr w:rsidR="736E9A84" w14:paraId="2C77F8A0" w14:textId="77777777" w:rsidTr="00A99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3BC270EC" w14:textId="0440DE82" w:rsidR="736E9A84" w:rsidRDefault="00A992BB" w:rsidP="736E9A84">
            <w:r>
              <w:t>DB Array</w:t>
            </w:r>
          </w:p>
        </w:tc>
        <w:tc>
          <w:tcPr>
            <w:tcW w:w="6720" w:type="dxa"/>
          </w:tcPr>
          <w:p w14:paraId="7C1D437A" w14:textId="01DC2828" w:rsidR="736E9A84" w:rsidRDefault="736E9A84" w:rsidP="736E9A84">
            <w:pPr>
              <w:cnfStyle w:val="000000100000" w:firstRow="0" w:lastRow="0" w:firstColumn="0" w:lastColumn="0" w:oddVBand="0" w:evenVBand="0" w:oddHBand="1" w:evenHBand="0" w:firstRowFirstColumn="0" w:firstRowLastColumn="0" w:lastRowFirstColumn="0" w:lastRowLastColumn="0"/>
            </w:pPr>
            <w:r>
              <w:t>Having redundancy in the distributed database for improved reliability, availability and catching failure cases where each database will be able to replicate/backup from the other mirroring databases.</w:t>
            </w:r>
          </w:p>
        </w:tc>
      </w:tr>
      <w:tr w:rsidR="736E9A84" w14:paraId="1117B153" w14:textId="77777777" w:rsidTr="00A992BB">
        <w:tc>
          <w:tcPr>
            <w:cnfStyle w:val="001000000000" w:firstRow="0" w:lastRow="0" w:firstColumn="1" w:lastColumn="0" w:oddVBand="0" w:evenVBand="0" w:oddHBand="0" w:evenHBand="0" w:firstRowFirstColumn="0" w:firstRowLastColumn="0" w:lastRowFirstColumn="0" w:lastRowLastColumn="0"/>
            <w:tcW w:w="2640" w:type="dxa"/>
          </w:tcPr>
          <w:p w14:paraId="1CBE8943" w14:textId="180D982B" w:rsidR="736E9A84" w:rsidRDefault="00A992BB" w:rsidP="736E9A84">
            <w:r>
              <w:t>DB Archive</w:t>
            </w:r>
          </w:p>
        </w:tc>
        <w:tc>
          <w:tcPr>
            <w:tcW w:w="6720" w:type="dxa"/>
          </w:tcPr>
          <w:p w14:paraId="40E96FA3" w14:textId="08B21ECE" w:rsidR="736E9A84" w:rsidRDefault="736E9A84" w:rsidP="736E9A84">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Archive exists to hold a backup of the databases as a further redundancy and backup of all historical data that can be distributed across multiple locations that can be expanded and scaled to the required size. </w:t>
            </w:r>
          </w:p>
        </w:tc>
      </w:tr>
    </w:tbl>
    <w:p w14:paraId="5E76FFF9" w14:textId="576289BF" w:rsidR="73325A69" w:rsidRDefault="73325A69" w:rsidP="73325A69">
      <w:pPr>
        <w:spacing w:line="360" w:lineRule="auto"/>
      </w:pPr>
      <w:bookmarkStart w:id="127" w:name="_Toc464761450"/>
      <w:bookmarkStart w:id="128" w:name="_Toc464761548"/>
      <w:bookmarkStart w:id="129" w:name="_Toc464761597"/>
      <w:bookmarkStart w:id="130" w:name="_Toc464762832"/>
      <w:bookmarkStart w:id="131" w:name="_Toc464765534"/>
      <w:bookmarkStart w:id="132" w:name="_Toc464765694"/>
    </w:p>
    <w:p w14:paraId="38600D37" w14:textId="1C1DC0DE" w:rsidR="736E9A84" w:rsidRDefault="001D6290" w:rsidP="736E9A84">
      <w:pPr>
        <w:spacing w:line="360" w:lineRule="auto"/>
        <w:rPr>
          <w:ins w:id="133" w:author="m q" w:date="2016-10-21T21:27:00Z"/>
        </w:rPr>
      </w:pPr>
      <w:ins w:id="134" w:author="m q" w:date="2016-10-21T21:27:00Z">
        <w:r>
          <w:t>Objectives:</w:t>
        </w:r>
      </w:ins>
    </w:p>
    <w:tbl>
      <w:tblPr>
        <w:tblStyle w:val="TableGrid"/>
        <w:tblW w:w="0" w:type="auto"/>
        <w:tblLook w:val="04A0" w:firstRow="1" w:lastRow="0" w:firstColumn="1" w:lastColumn="0" w:noHBand="0" w:noVBand="1"/>
      </w:tblPr>
      <w:tblGrid>
        <w:gridCol w:w="1711"/>
        <w:gridCol w:w="1850"/>
        <w:gridCol w:w="6015"/>
        <w:tblGridChange w:id="135">
          <w:tblGrid>
            <w:gridCol w:w="1711"/>
            <w:gridCol w:w="1850"/>
            <w:gridCol w:w="6015"/>
          </w:tblGrid>
        </w:tblGridChange>
      </w:tblGrid>
      <w:tr w:rsidR="001D6290" w14:paraId="3FBCD8BE" w14:textId="77777777" w:rsidTr="001D6290">
        <w:trPr>
          <w:ins w:id="136" w:author="m q" w:date="2016-10-21T21:27:00Z"/>
        </w:trPr>
        <w:tc>
          <w:tcPr>
            <w:tcW w:w="1711" w:type="dxa"/>
          </w:tcPr>
          <w:p w14:paraId="71324F6C" w14:textId="77777777" w:rsidR="001D6290" w:rsidRPr="736E9A84" w:rsidRDefault="001D6290" w:rsidP="001D6290">
            <w:pPr>
              <w:spacing w:line="360" w:lineRule="auto"/>
              <w:rPr>
                <w:ins w:id="137" w:author="m q" w:date="2016-10-21T21:27:00Z"/>
                <w:b/>
                <w:bCs/>
              </w:rPr>
            </w:pPr>
            <w:ins w:id="138" w:author="m q" w:date="2016-10-21T21:27:00Z">
              <w:r>
                <w:rPr>
                  <w:b/>
                  <w:bCs/>
                </w:rPr>
                <w:t>ID</w:t>
              </w:r>
            </w:ins>
          </w:p>
        </w:tc>
        <w:tc>
          <w:tcPr>
            <w:tcW w:w="1850" w:type="dxa"/>
          </w:tcPr>
          <w:p w14:paraId="321DDB8B" w14:textId="77777777" w:rsidR="001D6290" w:rsidRPr="00110A60" w:rsidRDefault="001D6290" w:rsidP="001D6290">
            <w:pPr>
              <w:spacing w:line="360" w:lineRule="auto"/>
              <w:rPr>
                <w:ins w:id="139" w:author="m q" w:date="2016-10-21T21:27:00Z"/>
                <w:b/>
              </w:rPr>
            </w:pPr>
            <w:ins w:id="140" w:author="m q" w:date="2016-10-21T21:27:00Z">
              <w:r w:rsidRPr="736E9A84">
                <w:rPr>
                  <w:b/>
                  <w:bCs/>
                </w:rPr>
                <w:t>The system …</w:t>
              </w:r>
            </w:ins>
          </w:p>
        </w:tc>
        <w:tc>
          <w:tcPr>
            <w:tcW w:w="6015" w:type="dxa"/>
          </w:tcPr>
          <w:p w14:paraId="3E7C4055" w14:textId="77777777" w:rsidR="001D6290" w:rsidRPr="00110A60" w:rsidRDefault="001D6290" w:rsidP="001D6290">
            <w:pPr>
              <w:spacing w:line="360" w:lineRule="auto"/>
              <w:rPr>
                <w:ins w:id="141" w:author="m q" w:date="2016-10-21T21:27:00Z"/>
                <w:b/>
              </w:rPr>
            </w:pPr>
            <w:ins w:id="142" w:author="m q" w:date="2016-10-21T21:27:00Z">
              <w:r w:rsidRPr="736E9A84">
                <w:rPr>
                  <w:b/>
                  <w:bCs/>
                </w:rPr>
                <w:t>… Criteria</w:t>
              </w:r>
            </w:ins>
          </w:p>
        </w:tc>
      </w:tr>
      <w:tr w:rsidR="001D6290" w14:paraId="49DA59E1" w14:textId="77777777" w:rsidTr="001D6290">
        <w:trPr>
          <w:ins w:id="143" w:author="m q" w:date="2016-10-21T21:27:00Z"/>
        </w:trPr>
        <w:tc>
          <w:tcPr>
            <w:tcW w:w="1711" w:type="dxa"/>
          </w:tcPr>
          <w:p w14:paraId="4AD3BF06" w14:textId="77777777" w:rsidR="001D6290" w:rsidRDefault="001D6290" w:rsidP="001D6290">
            <w:pPr>
              <w:spacing w:line="360" w:lineRule="auto"/>
              <w:rPr>
                <w:ins w:id="144" w:author="m q" w:date="2016-10-21T21:27:00Z"/>
              </w:rPr>
            </w:pPr>
            <w:ins w:id="145" w:author="m q" w:date="2016-10-21T21:27:00Z">
              <w:r>
                <w:t>OBJ01</w:t>
              </w:r>
            </w:ins>
          </w:p>
        </w:tc>
        <w:tc>
          <w:tcPr>
            <w:tcW w:w="1850" w:type="dxa"/>
          </w:tcPr>
          <w:p w14:paraId="38542664" w14:textId="77777777" w:rsidR="001D6290" w:rsidRDefault="001D6290" w:rsidP="001D6290">
            <w:pPr>
              <w:spacing w:line="360" w:lineRule="auto"/>
              <w:rPr>
                <w:ins w:id="146" w:author="m q" w:date="2016-10-21T21:27:00Z"/>
              </w:rPr>
            </w:pPr>
            <w:ins w:id="147" w:author="m q" w:date="2016-10-21T21:27:00Z">
              <w:r>
                <w:t>Must</w:t>
              </w:r>
            </w:ins>
          </w:p>
        </w:tc>
        <w:tc>
          <w:tcPr>
            <w:tcW w:w="6015" w:type="dxa"/>
          </w:tcPr>
          <w:p w14:paraId="0F51A2AC" w14:textId="77777777" w:rsidR="001D6290" w:rsidRDefault="001D6290" w:rsidP="001D6290">
            <w:pPr>
              <w:spacing w:line="360" w:lineRule="auto"/>
              <w:rPr>
                <w:ins w:id="148" w:author="m q" w:date="2016-10-21T21:27:00Z"/>
              </w:rPr>
            </w:pPr>
            <w:ins w:id="149" w:author="m q" w:date="2016-10-21T21:27:00Z">
              <w:r>
                <w:t>Collect sensor data (for health metrics) from a wearable health device</w:t>
              </w:r>
            </w:ins>
          </w:p>
        </w:tc>
      </w:tr>
      <w:tr w:rsidR="001D6290" w14:paraId="58BD4AC2" w14:textId="77777777" w:rsidTr="001D6290">
        <w:trPr>
          <w:ins w:id="150" w:author="m q" w:date="2016-10-21T21:27:00Z"/>
        </w:trPr>
        <w:tc>
          <w:tcPr>
            <w:tcW w:w="1711" w:type="dxa"/>
          </w:tcPr>
          <w:p w14:paraId="58B6EBD2" w14:textId="77777777" w:rsidR="001D6290" w:rsidRDefault="001D6290" w:rsidP="001D6290">
            <w:pPr>
              <w:spacing w:line="360" w:lineRule="auto"/>
              <w:rPr>
                <w:ins w:id="151" w:author="m q" w:date="2016-10-21T21:27:00Z"/>
              </w:rPr>
            </w:pPr>
            <w:ins w:id="152" w:author="m q" w:date="2016-10-21T21:27:00Z">
              <w:r>
                <w:t>OBJ02</w:t>
              </w:r>
            </w:ins>
          </w:p>
        </w:tc>
        <w:tc>
          <w:tcPr>
            <w:tcW w:w="1850" w:type="dxa"/>
          </w:tcPr>
          <w:p w14:paraId="7C81C462" w14:textId="77777777" w:rsidR="001D6290" w:rsidRDefault="001D6290" w:rsidP="001D6290">
            <w:pPr>
              <w:spacing w:line="360" w:lineRule="auto"/>
              <w:rPr>
                <w:ins w:id="153" w:author="m q" w:date="2016-10-21T21:27:00Z"/>
              </w:rPr>
            </w:pPr>
            <w:ins w:id="154" w:author="m q" w:date="2016-10-21T21:27:00Z">
              <w:r>
                <w:t>Must</w:t>
              </w:r>
            </w:ins>
          </w:p>
        </w:tc>
        <w:tc>
          <w:tcPr>
            <w:tcW w:w="6015" w:type="dxa"/>
          </w:tcPr>
          <w:p w14:paraId="1957CF6D" w14:textId="77777777" w:rsidR="001D6290" w:rsidRDefault="001D6290" w:rsidP="001D6290">
            <w:pPr>
              <w:spacing w:line="360" w:lineRule="auto"/>
              <w:rPr>
                <w:ins w:id="155" w:author="m q" w:date="2016-10-21T21:27:00Z"/>
              </w:rPr>
            </w:pPr>
            <w:ins w:id="156" w:author="m q" w:date="2016-10-21T21:27:00Z">
              <w:r>
                <w:t>Collect location information from a wearable health device</w:t>
              </w:r>
            </w:ins>
          </w:p>
        </w:tc>
      </w:tr>
      <w:tr w:rsidR="001D6290" w14:paraId="1D05C368" w14:textId="77777777" w:rsidTr="001D6290">
        <w:trPr>
          <w:ins w:id="157" w:author="m q" w:date="2016-10-21T21:27:00Z"/>
        </w:trPr>
        <w:tc>
          <w:tcPr>
            <w:tcW w:w="1711" w:type="dxa"/>
          </w:tcPr>
          <w:p w14:paraId="70E9DD39" w14:textId="77777777" w:rsidR="001D6290" w:rsidRDefault="001D6290" w:rsidP="001D6290">
            <w:pPr>
              <w:spacing w:line="360" w:lineRule="auto"/>
              <w:rPr>
                <w:ins w:id="158" w:author="m q" w:date="2016-10-21T21:27:00Z"/>
              </w:rPr>
            </w:pPr>
            <w:ins w:id="159" w:author="m q" w:date="2016-10-21T21:27:00Z">
              <w:r>
                <w:t>OBJ03</w:t>
              </w:r>
            </w:ins>
          </w:p>
        </w:tc>
        <w:tc>
          <w:tcPr>
            <w:tcW w:w="1850" w:type="dxa"/>
          </w:tcPr>
          <w:p w14:paraId="56D8D15C" w14:textId="77777777" w:rsidR="001D6290" w:rsidRDefault="001D6290" w:rsidP="001D6290">
            <w:pPr>
              <w:spacing w:line="360" w:lineRule="auto"/>
              <w:rPr>
                <w:ins w:id="160" w:author="m q" w:date="2016-10-21T21:27:00Z"/>
              </w:rPr>
            </w:pPr>
            <w:ins w:id="161" w:author="m q" w:date="2016-10-21T21:27:00Z">
              <w:r>
                <w:t>Must</w:t>
              </w:r>
            </w:ins>
          </w:p>
        </w:tc>
        <w:tc>
          <w:tcPr>
            <w:tcW w:w="6015" w:type="dxa"/>
          </w:tcPr>
          <w:p w14:paraId="56E4A7CA" w14:textId="77777777" w:rsidR="001D6290" w:rsidRDefault="001D6290" w:rsidP="001D6290">
            <w:pPr>
              <w:spacing w:line="360" w:lineRule="auto"/>
              <w:rPr>
                <w:ins w:id="162" w:author="m q" w:date="2016-10-21T21:27:00Z"/>
              </w:rPr>
            </w:pPr>
            <w:ins w:id="163" w:author="m q" w:date="2016-10-21T21:27:00Z">
              <w:r>
                <w:t>Be deployed in a hospital or aged care facility</w:t>
              </w:r>
            </w:ins>
          </w:p>
        </w:tc>
      </w:tr>
      <w:tr w:rsidR="001D6290" w14:paraId="06DED329" w14:textId="77777777" w:rsidTr="001D6290">
        <w:trPr>
          <w:ins w:id="164" w:author="m q" w:date="2016-10-21T21:27:00Z"/>
        </w:trPr>
        <w:tc>
          <w:tcPr>
            <w:tcW w:w="1711" w:type="dxa"/>
          </w:tcPr>
          <w:p w14:paraId="01262A27" w14:textId="77777777" w:rsidR="001D6290" w:rsidRDefault="001D6290" w:rsidP="001D6290">
            <w:pPr>
              <w:spacing w:line="360" w:lineRule="auto"/>
              <w:rPr>
                <w:ins w:id="165" w:author="m q" w:date="2016-10-21T21:27:00Z"/>
              </w:rPr>
            </w:pPr>
            <w:ins w:id="166" w:author="m q" w:date="2016-10-21T21:27:00Z">
              <w:r>
                <w:t>OBJ04</w:t>
              </w:r>
            </w:ins>
          </w:p>
        </w:tc>
        <w:tc>
          <w:tcPr>
            <w:tcW w:w="1850" w:type="dxa"/>
          </w:tcPr>
          <w:p w14:paraId="302BC494" w14:textId="77777777" w:rsidR="001D6290" w:rsidRDefault="001D6290" w:rsidP="001D6290">
            <w:pPr>
              <w:spacing w:line="360" w:lineRule="auto"/>
              <w:rPr>
                <w:ins w:id="167" w:author="m q" w:date="2016-10-21T21:27:00Z"/>
              </w:rPr>
            </w:pPr>
            <w:ins w:id="168" w:author="m q" w:date="2016-10-21T21:27:00Z">
              <w:r>
                <w:t>Must</w:t>
              </w:r>
            </w:ins>
          </w:p>
        </w:tc>
        <w:tc>
          <w:tcPr>
            <w:tcW w:w="6015" w:type="dxa"/>
          </w:tcPr>
          <w:p w14:paraId="1A213444" w14:textId="77777777" w:rsidR="001D6290" w:rsidRDefault="001D6290" w:rsidP="001D6290">
            <w:pPr>
              <w:spacing w:line="360" w:lineRule="auto"/>
              <w:rPr>
                <w:ins w:id="169" w:author="m q" w:date="2016-10-21T21:27:00Z"/>
              </w:rPr>
            </w:pPr>
            <w:ins w:id="170" w:author="m q" w:date="2016-10-21T21:27:00Z">
              <w:r>
                <w:t>Support a minimum of ten wearable health devices simultaneously</w:t>
              </w:r>
            </w:ins>
          </w:p>
        </w:tc>
      </w:tr>
      <w:tr w:rsidR="001D6290" w14:paraId="168B7DD0" w14:textId="77777777" w:rsidTr="001D6290">
        <w:trPr>
          <w:ins w:id="171" w:author="m q" w:date="2016-10-21T21:27:00Z"/>
        </w:trPr>
        <w:tc>
          <w:tcPr>
            <w:tcW w:w="1711" w:type="dxa"/>
          </w:tcPr>
          <w:p w14:paraId="2D577B70" w14:textId="77777777" w:rsidR="001D6290" w:rsidRDefault="001D6290" w:rsidP="001D6290">
            <w:pPr>
              <w:spacing w:line="360" w:lineRule="auto"/>
              <w:rPr>
                <w:ins w:id="172" w:author="m q" w:date="2016-10-21T21:27:00Z"/>
              </w:rPr>
            </w:pPr>
            <w:ins w:id="173" w:author="m q" w:date="2016-10-21T21:27:00Z">
              <w:r>
                <w:t>OBJ05</w:t>
              </w:r>
            </w:ins>
          </w:p>
        </w:tc>
        <w:tc>
          <w:tcPr>
            <w:tcW w:w="1850" w:type="dxa"/>
          </w:tcPr>
          <w:p w14:paraId="102747FA" w14:textId="77777777" w:rsidR="001D6290" w:rsidRDefault="001D6290" w:rsidP="001D6290">
            <w:pPr>
              <w:spacing w:line="360" w:lineRule="auto"/>
              <w:rPr>
                <w:ins w:id="174" w:author="m q" w:date="2016-10-21T21:27:00Z"/>
              </w:rPr>
            </w:pPr>
            <w:ins w:id="175" w:author="m q" w:date="2016-10-21T21:27:00Z">
              <w:r>
                <w:t>Must</w:t>
              </w:r>
            </w:ins>
          </w:p>
        </w:tc>
        <w:tc>
          <w:tcPr>
            <w:tcW w:w="6015" w:type="dxa"/>
          </w:tcPr>
          <w:p w14:paraId="4E00FA34" w14:textId="77777777" w:rsidR="001D6290" w:rsidRDefault="001D6290" w:rsidP="001D6290">
            <w:pPr>
              <w:spacing w:line="360" w:lineRule="auto"/>
              <w:rPr>
                <w:ins w:id="176" w:author="m q" w:date="2016-10-21T21:27:00Z"/>
              </w:rPr>
            </w:pPr>
            <w:ins w:id="177" w:author="m q" w:date="2016-10-21T21:27:00Z">
              <w:r>
                <w:t xml:space="preserve">Alert </w:t>
              </w:r>
              <w:proofErr w:type="spellStart"/>
              <w:r>
                <w:t>carer</w:t>
              </w:r>
              <w:proofErr w:type="spellEnd"/>
              <w:r>
                <w:t xml:space="preserve"> or doctor when patient has abnormal symptoms</w:t>
              </w:r>
            </w:ins>
          </w:p>
        </w:tc>
      </w:tr>
      <w:tr w:rsidR="001D6290" w14:paraId="128EE106" w14:textId="77777777" w:rsidTr="001D6290">
        <w:trPr>
          <w:ins w:id="178" w:author="m q" w:date="2016-10-21T21:27:00Z"/>
        </w:trPr>
        <w:tc>
          <w:tcPr>
            <w:tcW w:w="1711" w:type="dxa"/>
          </w:tcPr>
          <w:p w14:paraId="0066595A" w14:textId="77777777" w:rsidR="001D6290" w:rsidRDefault="001D6290" w:rsidP="001D6290">
            <w:pPr>
              <w:spacing w:line="360" w:lineRule="auto"/>
              <w:rPr>
                <w:ins w:id="179" w:author="m q" w:date="2016-10-21T21:27:00Z"/>
              </w:rPr>
            </w:pPr>
            <w:ins w:id="180" w:author="m q" w:date="2016-10-21T21:27:00Z">
              <w:r>
                <w:t>OBJ06</w:t>
              </w:r>
            </w:ins>
          </w:p>
        </w:tc>
        <w:tc>
          <w:tcPr>
            <w:tcW w:w="1850" w:type="dxa"/>
          </w:tcPr>
          <w:p w14:paraId="717E7B6D" w14:textId="77777777" w:rsidR="001D6290" w:rsidRDefault="001D6290" w:rsidP="001D6290">
            <w:pPr>
              <w:spacing w:line="360" w:lineRule="auto"/>
              <w:rPr>
                <w:ins w:id="181" w:author="m q" w:date="2016-10-21T21:27:00Z"/>
              </w:rPr>
            </w:pPr>
            <w:ins w:id="182" w:author="m q" w:date="2016-10-21T21:27:00Z">
              <w:r>
                <w:t>Must</w:t>
              </w:r>
            </w:ins>
          </w:p>
        </w:tc>
        <w:tc>
          <w:tcPr>
            <w:tcW w:w="6015" w:type="dxa"/>
          </w:tcPr>
          <w:p w14:paraId="1C520B79" w14:textId="77777777" w:rsidR="001D6290" w:rsidRDefault="001D6290" w:rsidP="001D6290">
            <w:pPr>
              <w:spacing w:line="360" w:lineRule="auto"/>
              <w:rPr>
                <w:ins w:id="183" w:author="m q" w:date="2016-10-21T21:27:00Z"/>
              </w:rPr>
            </w:pPr>
            <w:ins w:id="184" w:author="m q" w:date="2016-10-21T21:27:00Z">
              <w:r>
                <w:t>Trigger alarms when critical scenarios occur</w:t>
              </w:r>
            </w:ins>
          </w:p>
        </w:tc>
      </w:tr>
      <w:tr w:rsidR="001D6290" w14:paraId="4555BC4F" w14:textId="77777777" w:rsidTr="001D6290">
        <w:trPr>
          <w:ins w:id="185" w:author="m q" w:date="2016-10-21T21:27:00Z"/>
        </w:trPr>
        <w:tc>
          <w:tcPr>
            <w:tcW w:w="1711" w:type="dxa"/>
          </w:tcPr>
          <w:p w14:paraId="0E5B6246" w14:textId="77777777" w:rsidR="001D6290" w:rsidRDefault="001D6290" w:rsidP="001D6290">
            <w:pPr>
              <w:spacing w:line="360" w:lineRule="auto"/>
              <w:rPr>
                <w:ins w:id="186" w:author="m q" w:date="2016-10-21T21:27:00Z"/>
              </w:rPr>
            </w:pPr>
            <w:ins w:id="187" w:author="m q" w:date="2016-10-21T21:27:00Z">
              <w:r>
                <w:t>OBJ07</w:t>
              </w:r>
            </w:ins>
          </w:p>
        </w:tc>
        <w:tc>
          <w:tcPr>
            <w:tcW w:w="1850" w:type="dxa"/>
          </w:tcPr>
          <w:p w14:paraId="62D5C8A8" w14:textId="77777777" w:rsidR="001D6290" w:rsidRDefault="001D6290" w:rsidP="001D6290">
            <w:pPr>
              <w:spacing w:line="360" w:lineRule="auto"/>
              <w:rPr>
                <w:ins w:id="188" w:author="m q" w:date="2016-10-21T21:27:00Z"/>
              </w:rPr>
            </w:pPr>
            <w:ins w:id="189" w:author="m q" w:date="2016-10-21T21:27:00Z">
              <w:r>
                <w:t>Must</w:t>
              </w:r>
            </w:ins>
          </w:p>
        </w:tc>
        <w:tc>
          <w:tcPr>
            <w:tcW w:w="6015" w:type="dxa"/>
          </w:tcPr>
          <w:p w14:paraId="3E7FBBD5" w14:textId="77777777" w:rsidR="001D6290" w:rsidRDefault="001D6290" w:rsidP="001D6290">
            <w:pPr>
              <w:spacing w:line="360" w:lineRule="auto"/>
              <w:rPr>
                <w:ins w:id="190" w:author="m q" w:date="2016-10-21T21:27:00Z"/>
              </w:rPr>
            </w:pPr>
            <w:ins w:id="191" w:author="m q" w:date="2016-10-21T21:27:00Z">
              <w:r>
                <w:t xml:space="preserve">Alarm if patient has a decline in health and </w:t>
              </w:r>
              <w:proofErr w:type="spellStart"/>
              <w:r>
                <w:t>carer</w:t>
              </w:r>
              <w:proofErr w:type="spellEnd"/>
              <w:r>
                <w:t xml:space="preserve"> has not responded to request</w:t>
              </w:r>
            </w:ins>
          </w:p>
        </w:tc>
      </w:tr>
      <w:tr w:rsidR="001D6290" w14:paraId="65A9D444" w14:textId="77777777" w:rsidTr="001D6290">
        <w:trPr>
          <w:ins w:id="192" w:author="m q" w:date="2016-10-21T21:27:00Z"/>
        </w:trPr>
        <w:tc>
          <w:tcPr>
            <w:tcW w:w="1711" w:type="dxa"/>
          </w:tcPr>
          <w:p w14:paraId="05260C0D" w14:textId="77777777" w:rsidR="001D6290" w:rsidRDefault="001D6290" w:rsidP="001D6290">
            <w:pPr>
              <w:spacing w:line="360" w:lineRule="auto"/>
              <w:rPr>
                <w:ins w:id="193" w:author="m q" w:date="2016-10-21T21:27:00Z"/>
              </w:rPr>
            </w:pPr>
            <w:ins w:id="194" w:author="m q" w:date="2016-10-21T21:27:00Z">
              <w:r>
                <w:t>OBJ08</w:t>
              </w:r>
            </w:ins>
          </w:p>
        </w:tc>
        <w:tc>
          <w:tcPr>
            <w:tcW w:w="1850" w:type="dxa"/>
          </w:tcPr>
          <w:p w14:paraId="1FA91109" w14:textId="77777777" w:rsidR="001D6290" w:rsidRDefault="001D6290" w:rsidP="001D6290">
            <w:pPr>
              <w:spacing w:line="360" w:lineRule="auto"/>
              <w:rPr>
                <w:ins w:id="195" w:author="m q" w:date="2016-10-21T21:27:00Z"/>
              </w:rPr>
            </w:pPr>
            <w:ins w:id="196" w:author="m q" w:date="2016-10-21T21:27:00Z">
              <w:r>
                <w:t>Must</w:t>
              </w:r>
            </w:ins>
          </w:p>
        </w:tc>
        <w:tc>
          <w:tcPr>
            <w:tcW w:w="6015" w:type="dxa"/>
          </w:tcPr>
          <w:p w14:paraId="33FF5698" w14:textId="77777777" w:rsidR="001D6290" w:rsidRDefault="001D6290" w:rsidP="001D6290">
            <w:pPr>
              <w:spacing w:line="360" w:lineRule="auto"/>
              <w:rPr>
                <w:ins w:id="197" w:author="m q" w:date="2016-10-21T21:27:00Z"/>
              </w:rPr>
            </w:pPr>
            <w:ins w:id="198" w:author="m q" w:date="2016-10-21T21:27:00Z">
              <w:r>
                <w:t>Be secure</w:t>
              </w:r>
            </w:ins>
          </w:p>
        </w:tc>
      </w:tr>
      <w:tr w:rsidR="001D6290" w14:paraId="0FA94DD0" w14:textId="77777777" w:rsidTr="001D6290">
        <w:trPr>
          <w:ins w:id="199" w:author="m q" w:date="2016-10-21T21:27:00Z"/>
        </w:trPr>
        <w:tc>
          <w:tcPr>
            <w:tcW w:w="1711" w:type="dxa"/>
          </w:tcPr>
          <w:p w14:paraId="3F4126BF" w14:textId="77777777" w:rsidR="001D6290" w:rsidRDefault="001D6290" w:rsidP="001D6290">
            <w:pPr>
              <w:spacing w:line="360" w:lineRule="auto"/>
              <w:rPr>
                <w:ins w:id="200" w:author="m q" w:date="2016-10-21T21:27:00Z"/>
              </w:rPr>
            </w:pPr>
            <w:ins w:id="201" w:author="m q" w:date="2016-10-21T21:27:00Z">
              <w:r>
                <w:t>OBJ09</w:t>
              </w:r>
            </w:ins>
          </w:p>
        </w:tc>
        <w:tc>
          <w:tcPr>
            <w:tcW w:w="1850" w:type="dxa"/>
          </w:tcPr>
          <w:p w14:paraId="41783265" w14:textId="77777777" w:rsidR="001D6290" w:rsidRDefault="001D6290" w:rsidP="001D6290">
            <w:pPr>
              <w:spacing w:line="360" w:lineRule="auto"/>
              <w:rPr>
                <w:ins w:id="202" w:author="m q" w:date="2016-10-21T21:27:00Z"/>
              </w:rPr>
            </w:pPr>
            <w:ins w:id="203" w:author="m q" w:date="2016-10-21T21:27:00Z">
              <w:r>
                <w:t>Must</w:t>
              </w:r>
            </w:ins>
          </w:p>
        </w:tc>
        <w:tc>
          <w:tcPr>
            <w:tcW w:w="6015" w:type="dxa"/>
          </w:tcPr>
          <w:p w14:paraId="3B3231B2" w14:textId="77777777" w:rsidR="001D6290" w:rsidRDefault="001D6290" w:rsidP="001D6290">
            <w:pPr>
              <w:spacing w:line="360" w:lineRule="auto"/>
              <w:rPr>
                <w:ins w:id="204" w:author="m q" w:date="2016-10-21T21:27:00Z"/>
              </w:rPr>
            </w:pPr>
            <w:ins w:id="205" w:author="m q" w:date="2016-10-21T21:27:00Z">
              <w:r>
                <w:t>Collect data for trend analysis</w:t>
              </w:r>
            </w:ins>
          </w:p>
        </w:tc>
      </w:tr>
      <w:tr w:rsidR="001D6290" w14:paraId="5B0D51D7" w14:textId="77777777" w:rsidTr="001D6290">
        <w:trPr>
          <w:ins w:id="206" w:author="m q" w:date="2016-10-21T21:27:00Z"/>
        </w:trPr>
        <w:tc>
          <w:tcPr>
            <w:tcW w:w="1711" w:type="dxa"/>
          </w:tcPr>
          <w:p w14:paraId="6D1AD75D" w14:textId="77777777" w:rsidR="001D6290" w:rsidRDefault="001D6290" w:rsidP="001D6290">
            <w:pPr>
              <w:spacing w:line="360" w:lineRule="auto"/>
              <w:rPr>
                <w:ins w:id="207" w:author="m q" w:date="2016-10-21T21:27:00Z"/>
              </w:rPr>
            </w:pPr>
            <w:ins w:id="208" w:author="m q" w:date="2016-10-21T21:27:00Z">
              <w:r>
                <w:t>OBJ10</w:t>
              </w:r>
            </w:ins>
          </w:p>
        </w:tc>
        <w:tc>
          <w:tcPr>
            <w:tcW w:w="1850" w:type="dxa"/>
          </w:tcPr>
          <w:p w14:paraId="39C4EA78" w14:textId="77777777" w:rsidR="001D6290" w:rsidRDefault="001D6290" w:rsidP="001D6290">
            <w:pPr>
              <w:spacing w:line="360" w:lineRule="auto"/>
              <w:rPr>
                <w:ins w:id="209" w:author="m q" w:date="2016-10-21T21:27:00Z"/>
              </w:rPr>
            </w:pPr>
            <w:ins w:id="210" w:author="m q" w:date="2016-10-21T21:27:00Z">
              <w:r>
                <w:t xml:space="preserve">Must </w:t>
              </w:r>
            </w:ins>
          </w:p>
        </w:tc>
        <w:tc>
          <w:tcPr>
            <w:tcW w:w="6015" w:type="dxa"/>
          </w:tcPr>
          <w:p w14:paraId="5263D5C9" w14:textId="77777777" w:rsidR="001D6290" w:rsidRDefault="001D6290" w:rsidP="001D6290">
            <w:pPr>
              <w:spacing w:line="360" w:lineRule="auto"/>
              <w:rPr>
                <w:ins w:id="211" w:author="m q" w:date="2016-10-21T21:27:00Z"/>
              </w:rPr>
            </w:pPr>
            <w:ins w:id="212" w:author="m q" w:date="2016-10-21T21:27:00Z">
              <w:r>
                <w:t>Achieve SLA level of 99.99% (equating to daily downtime of 8.6s, yearly 52m 35.7s)</w:t>
              </w:r>
            </w:ins>
          </w:p>
        </w:tc>
      </w:tr>
      <w:tr w:rsidR="001D6290" w14:paraId="59A82AE6" w14:textId="77777777" w:rsidTr="001D6290">
        <w:trPr>
          <w:ins w:id="213" w:author="m q" w:date="2016-10-21T21:27:00Z"/>
        </w:trPr>
        <w:tc>
          <w:tcPr>
            <w:tcW w:w="1711" w:type="dxa"/>
          </w:tcPr>
          <w:p w14:paraId="29098C6F" w14:textId="77777777" w:rsidR="001D6290" w:rsidRDefault="001D6290" w:rsidP="001D6290">
            <w:pPr>
              <w:spacing w:line="360" w:lineRule="auto"/>
              <w:rPr>
                <w:ins w:id="214" w:author="m q" w:date="2016-10-21T21:27:00Z"/>
              </w:rPr>
            </w:pPr>
            <w:ins w:id="215" w:author="m q" w:date="2016-10-21T21:27:00Z">
              <w:r>
                <w:t>OBJ11</w:t>
              </w:r>
            </w:ins>
          </w:p>
        </w:tc>
        <w:tc>
          <w:tcPr>
            <w:tcW w:w="1850" w:type="dxa"/>
          </w:tcPr>
          <w:p w14:paraId="6E5D444E" w14:textId="77777777" w:rsidR="001D6290" w:rsidRDefault="001D6290" w:rsidP="001D6290">
            <w:pPr>
              <w:spacing w:line="360" w:lineRule="auto"/>
              <w:rPr>
                <w:ins w:id="216" w:author="m q" w:date="2016-10-21T21:27:00Z"/>
              </w:rPr>
            </w:pPr>
            <w:ins w:id="217" w:author="m q" w:date="2016-10-21T21:27:00Z">
              <w:r>
                <w:t>Must</w:t>
              </w:r>
            </w:ins>
          </w:p>
        </w:tc>
        <w:tc>
          <w:tcPr>
            <w:tcW w:w="6015" w:type="dxa"/>
          </w:tcPr>
          <w:p w14:paraId="0B125734" w14:textId="77777777" w:rsidR="001D6290" w:rsidRDefault="001D6290" w:rsidP="001D6290">
            <w:pPr>
              <w:spacing w:line="360" w:lineRule="auto"/>
              <w:rPr>
                <w:ins w:id="218" w:author="m q" w:date="2016-10-21T21:27:00Z"/>
              </w:rPr>
            </w:pPr>
            <w:ins w:id="219" w:author="m q" w:date="2016-10-21T21:27:00Z">
              <w:r>
                <w:t xml:space="preserve">Be modular and </w:t>
              </w:r>
              <w:proofErr w:type="spellStart"/>
              <w:r>
                <w:t>scaleable</w:t>
              </w:r>
              <w:proofErr w:type="spellEnd"/>
            </w:ins>
          </w:p>
        </w:tc>
      </w:tr>
    </w:tbl>
    <w:p w14:paraId="5F9617D9" w14:textId="77777777" w:rsidR="001D6290" w:rsidRDefault="001D6290" w:rsidP="736E9A84">
      <w:pPr>
        <w:spacing w:line="360" w:lineRule="auto"/>
      </w:pPr>
    </w:p>
    <w:p w14:paraId="36FDCCC8" w14:textId="0F2F5BEC" w:rsidR="007A3970" w:rsidDel="001863C5" w:rsidRDefault="007A3970" w:rsidP="005F48A5">
      <w:pPr>
        <w:pStyle w:val="Heading1"/>
        <w:spacing w:line="360" w:lineRule="auto"/>
        <w:rPr>
          <w:del w:id="220" w:author="m q" w:date="2016-10-21T19:41:00Z"/>
        </w:rPr>
      </w:pPr>
      <w:bookmarkStart w:id="221" w:name="_Toc464766543"/>
      <w:bookmarkStart w:id="222" w:name="_Toc464767907"/>
      <w:r>
        <w:lastRenderedPageBreak/>
        <w:t>Evaluation</w:t>
      </w:r>
      <w:bookmarkEnd w:id="127"/>
      <w:bookmarkEnd w:id="128"/>
      <w:bookmarkEnd w:id="129"/>
      <w:bookmarkEnd w:id="130"/>
      <w:bookmarkEnd w:id="131"/>
      <w:bookmarkEnd w:id="132"/>
      <w:bookmarkEnd w:id="221"/>
      <w:bookmarkEnd w:id="222"/>
    </w:p>
    <w:p w14:paraId="022412BD" w14:textId="774EC4F9" w:rsidR="736E9A84" w:rsidDel="001D6290" w:rsidRDefault="736E9A84" w:rsidP="736E9A84">
      <w:pPr>
        <w:pStyle w:val="Heading1"/>
        <w:spacing w:line="360" w:lineRule="auto"/>
        <w:rPr>
          <w:del w:id="223" w:author="m q" w:date="2016-10-21T21:27:00Z"/>
        </w:rPr>
        <w:pPrChange w:id="224" w:author="m q" w:date="2016-10-21T19:41:00Z">
          <w:pPr/>
        </w:pPrChange>
      </w:pPr>
    </w:p>
    <w:p w14:paraId="7271491F" w14:textId="684B0361" w:rsidR="736E9A84" w:rsidDel="001D6290" w:rsidRDefault="736E9A84" w:rsidP="736E9A84">
      <w:pPr>
        <w:pStyle w:val="Heading1"/>
        <w:spacing w:line="360" w:lineRule="auto"/>
        <w:rPr>
          <w:del w:id="225" w:author="m q" w:date="2016-10-21T21:27:00Z"/>
        </w:rPr>
        <w:pPrChange w:id="226" w:author="m q" w:date="2016-10-21T21:27:00Z">
          <w:pPr>
            <w:spacing w:line="360" w:lineRule="auto"/>
          </w:pPr>
        </w:pPrChange>
      </w:pPr>
      <w:del w:id="227" w:author="m q" w:date="2016-10-21T21:27:00Z">
        <w:r w:rsidDel="001D6290">
          <w:delText>&lt;Describes how the proposed architecture was evaluated against its original objectives.&gt;</w:delText>
        </w:r>
      </w:del>
    </w:p>
    <w:p w14:paraId="0EC866DD" w14:textId="0DF72BD7" w:rsidR="0065233C" w:rsidRDefault="0065233C" w:rsidP="001D6290">
      <w:pPr>
        <w:pStyle w:val="Heading1"/>
        <w:spacing w:line="360" w:lineRule="auto"/>
        <w:rPr>
          <w:ins w:id="228" w:author="m q" w:date="2016-10-21T21:26:00Z"/>
        </w:rPr>
        <w:pPrChange w:id="229" w:author="m q" w:date="2016-10-21T21:27:00Z">
          <w:pPr>
            <w:spacing w:line="360" w:lineRule="auto"/>
          </w:pPr>
        </w:pPrChange>
      </w:pPr>
    </w:p>
    <w:p w14:paraId="4745DD72" w14:textId="5E4D43CA" w:rsidR="001D6290" w:rsidRDefault="001D6290" w:rsidP="736E9A84">
      <w:pPr>
        <w:spacing w:line="360" w:lineRule="auto"/>
        <w:rPr>
          <w:ins w:id="230" w:author="m q" w:date="2016-10-21T19:58:00Z"/>
        </w:rPr>
      </w:pPr>
      <w:ins w:id="231" w:author="m q" w:date="2016-10-21T21:26:00Z">
        <w:r>
          <w:t>Kaizen have evaluated the proposed architecture by comparing the system to the objectives outlined in section ########</w:t>
        </w:r>
      </w:ins>
    </w:p>
    <w:tbl>
      <w:tblPr>
        <w:tblStyle w:val="TableGrid"/>
        <w:tblW w:w="0" w:type="auto"/>
        <w:tblLook w:val="04A0" w:firstRow="1" w:lastRow="0" w:firstColumn="1" w:lastColumn="0" w:noHBand="0" w:noVBand="1"/>
        <w:tblPrChange w:id="232" w:author="m q" w:date="2016-10-21T21:10:00Z">
          <w:tblPr>
            <w:tblStyle w:val="TableGrid"/>
            <w:tblW w:w="0" w:type="auto"/>
            <w:tblLook w:val="04A0" w:firstRow="1" w:lastRow="0" w:firstColumn="1" w:lastColumn="0" w:noHBand="0" w:noVBand="1"/>
          </w:tblPr>
        </w:tblPrChange>
      </w:tblPr>
      <w:tblGrid>
        <w:gridCol w:w="1122"/>
        <w:gridCol w:w="1378"/>
        <w:gridCol w:w="3210"/>
        <w:gridCol w:w="3866"/>
        <w:tblGridChange w:id="233">
          <w:tblGrid>
            <w:gridCol w:w="1122"/>
            <w:gridCol w:w="1263"/>
            <w:gridCol w:w="115"/>
            <w:gridCol w:w="2995"/>
            <w:gridCol w:w="142"/>
            <w:gridCol w:w="73"/>
            <w:gridCol w:w="3866"/>
          </w:tblGrid>
        </w:tblGridChange>
      </w:tblGrid>
      <w:tr w:rsidR="0065233C" w14:paraId="37EF37D8" w14:textId="77777777" w:rsidTr="00921206">
        <w:trPr>
          <w:ins w:id="234" w:author="m q" w:date="2016-10-21T19:58:00Z"/>
        </w:trPr>
        <w:tc>
          <w:tcPr>
            <w:tcW w:w="1122" w:type="dxa"/>
            <w:tcPrChange w:id="235" w:author="m q" w:date="2016-10-21T21:10:00Z">
              <w:tcPr>
                <w:tcW w:w="1122" w:type="dxa"/>
              </w:tcPr>
            </w:tcPrChange>
          </w:tcPr>
          <w:p w14:paraId="06A7AF3A" w14:textId="48B87E6B" w:rsidR="0065233C" w:rsidRPr="0065233C" w:rsidRDefault="0065233C" w:rsidP="0065233C">
            <w:pPr>
              <w:spacing w:line="360" w:lineRule="auto"/>
              <w:rPr>
                <w:ins w:id="236" w:author="m q" w:date="2016-10-21T19:58:00Z"/>
                <w:b/>
                <w:rPrChange w:id="237" w:author="m q" w:date="2016-10-21T19:59:00Z">
                  <w:rPr>
                    <w:ins w:id="238" w:author="m q" w:date="2016-10-21T19:58:00Z"/>
                  </w:rPr>
                </w:rPrChange>
              </w:rPr>
            </w:pPr>
            <w:ins w:id="239" w:author="m q" w:date="2016-10-21T19:58:00Z">
              <w:r w:rsidRPr="0065233C">
                <w:rPr>
                  <w:b/>
                  <w:rPrChange w:id="240" w:author="m q" w:date="2016-10-21T19:59:00Z">
                    <w:rPr/>
                  </w:rPrChange>
                </w:rPr>
                <w:t>O</w:t>
              </w:r>
            </w:ins>
            <w:ins w:id="241" w:author="m q" w:date="2016-10-21T19:59:00Z">
              <w:r>
                <w:rPr>
                  <w:b/>
                </w:rPr>
                <w:t>bjective Evaluated</w:t>
              </w:r>
            </w:ins>
          </w:p>
        </w:tc>
        <w:tc>
          <w:tcPr>
            <w:tcW w:w="1378" w:type="dxa"/>
            <w:tcPrChange w:id="242" w:author="m q" w:date="2016-10-21T21:10:00Z">
              <w:tcPr>
                <w:tcW w:w="1263" w:type="dxa"/>
              </w:tcPr>
            </w:tcPrChange>
          </w:tcPr>
          <w:p w14:paraId="69F9FFDC" w14:textId="5FC54D15" w:rsidR="0065233C" w:rsidRPr="0065233C" w:rsidRDefault="0065233C" w:rsidP="736E9A84">
            <w:pPr>
              <w:spacing w:line="360" w:lineRule="auto"/>
              <w:rPr>
                <w:ins w:id="243" w:author="m q" w:date="2016-10-21T19:58:00Z"/>
                <w:b/>
                <w:rPrChange w:id="244" w:author="m q" w:date="2016-10-21T19:59:00Z">
                  <w:rPr>
                    <w:ins w:id="245" w:author="m q" w:date="2016-10-21T19:58:00Z"/>
                  </w:rPr>
                </w:rPrChange>
              </w:rPr>
            </w:pPr>
            <w:ins w:id="246" w:author="m q" w:date="2016-10-21T19:58:00Z">
              <w:r w:rsidRPr="0065233C">
                <w:rPr>
                  <w:b/>
                  <w:rPrChange w:id="247" w:author="m q" w:date="2016-10-21T19:59:00Z">
                    <w:rPr/>
                  </w:rPrChange>
                </w:rPr>
                <w:t>Description</w:t>
              </w:r>
            </w:ins>
          </w:p>
        </w:tc>
        <w:tc>
          <w:tcPr>
            <w:tcW w:w="3210" w:type="dxa"/>
            <w:tcPrChange w:id="248" w:author="m q" w:date="2016-10-21T21:10:00Z">
              <w:tcPr>
                <w:tcW w:w="3252" w:type="dxa"/>
                <w:gridSpan w:val="3"/>
              </w:tcPr>
            </w:tcPrChange>
          </w:tcPr>
          <w:p w14:paraId="36D9992D" w14:textId="142656FA" w:rsidR="0065233C" w:rsidRPr="0065233C" w:rsidRDefault="0065233C" w:rsidP="736E9A84">
            <w:pPr>
              <w:spacing w:line="360" w:lineRule="auto"/>
              <w:rPr>
                <w:ins w:id="249" w:author="m q" w:date="2016-10-21T19:58:00Z"/>
                <w:b/>
                <w:rPrChange w:id="250" w:author="m q" w:date="2016-10-21T19:59:00Z">
                  <w:rPr>
                    <w:ins w:id="251" w:author="m q" w:date="2016-10-21T19:58:00Z"/>
                  </w:rPr>
                </w:rPrChange>
              </w:rPr>
            </w:pPr>
            <w:ins w:id="252" w:author="m q" w:date="2016-10-21T19:59:00Z">
              <w:r w:rsidRPr="0065233C">
                <w:rPr>
                  <w:b/>
                  <w:rPrChange w:id="253" w:author="m q" w:date="2016-10-21T19:59:00Z">
                    <w:rPr/>
                  </w:rPrChange>
                </w:rPr>
                <w:t>Will it work?</w:t>
              </w:r>
            </w:ins>
          </w:p>
        </w:tc>
        <w:tc>
          <w:tcPr>
            <w:tcW w:w="3866" w:type="dxa"/>
            <w:tcPrChange w:id="254" w:author="m q" w:date="2016-10-21T21:10:00Z">
              <w:tcPr>
                <w:tcW w:w="3939" w:type="dxa"/>
                <w:gridSpan w:val="2"/>
              </w:tcPr>
            </w:tcPrChange>
          </w:tcPr>
          <w:p w14:paraId="54D62FA9" w14:textId="1DE37B41" w:rsidR="0065233C" w:rsidRPr="0065233C" w:rsidRDefault="0065233C" w:rsidP="736E9A84">
            <w:pPr>
              <w:spacing w:line="360" w:lineRule="auto"/>
              <w:rPr>
                <w:ins w:id="255" w:author="m q" w:date="2016-10-21T19:58:00Z"/>
                <w:b/>
                <w:rPrChange w:id="256" w:author="m q" w:date="2016-10-21T19:59:00Z">
                  <w:rPr>
                    <w:ins w:id="257" w:author="m q" w:date="2016-10-21T19:58:00Z"/>
                  </w:rPr>
                </w:rPrChange>
              </w:rPr>
            </w:pPr>
            <w:ins w:id="258" w:author="m q" w:date="2016-10-21T19:59:00Z">
              <w:r w:rsidRPr="0065233C">
                <w:rPr>
                  <w:b/>
                  <w:rPrChange w:id="259" w:author="m q" w:date="2016-10-21T19:59:00Z">
                    <w:rPr/>
                  </w:rPrChange>
                </w:rPr>
                <w:t>Can it fail?</w:t>
              </w:r>
            </w:ins>
          </w:p>
        </w:tc>
      </w:tr>
      <w:tr w:rsidR="0065233C" w14:paraId="24F8B90C" w14:textId="77777777" w:rsidTr="00921206">
        <w:trPr>
          <w:ins w:id="260" w:author="m q" w:date="2016-10-21T19:59:00Z"/>
        </w:trPr>
        <w:tc>
          <w:tcPr>
            <w:tcW w:w="1122" w:type="dxa"/>
            <w:tcPrChange w:id="261" w:author="m q" w:date="2016-10-21T21:10:00Z">
              <w:tcPr>
                <w:tcW w:w="1122" w:type="dxa"/>
              </w:tcPr>
            </w:tcPrChange>
          </w:tcPr>
          <w:p w14:paraId="46365290" w14:textId="68D6A64F" w:rsidR="0065233C" w:rsidRDefault="0065233C" w:rsidP="736E9A84">
            <w:pPr>
              <w:spacing w:line="360" w:lineRule="auto"/>
              <w:rPr>
                <w:ins w:id="262" w:author="m q" w:date="2016-10-21T19:59:00Z"/>
              </w:rPr>
            </w:pPr>
            <w:ins w:id="263" w:author="m q" w:date="2016-10-21T19:59:00Z">
              <w:r>
                <w:t>OBJ01</w:t>
              </w:r>
            </w:ins>
          </w:p>
        </w:tc>
        <w:tc>
          <w:tcPr>
            <w:tcW w:w="1378" w:type="dxa"/>
            <w:tcPrChange w:id="264" w:author="m q" w:date="2016-10-21T21:10:00Z">
              <w:tcPr>
                <w:tcW w:w="1263" w:type="dxa"/>
              </w:tcPr>
            </w:tcPrChange>
          </w:tcPr>
          <w:p w14:paraId="2D0A48A3" w14:textId="1BBF7C9E" w:rsidR="0065233C" w:rsidRDefault="0065233C" w:rsidP="736E9A84">
            <w:pPr>
              <w:spacing w:line="360" w:lineRule="auto"/>
              <w:rPr>
                <w:ins w:id="265" w:author="m q" w:date="2016-10-21T19:59:00Z"/>
              </w:rPr>
            </w:pPr>
            <w:ins w:id="266" w:author="m q" w:date="2016-10-21T19:59:00Z">
              <w:r>
                <w:t>Col</w:t>
              </w:r>
            </w:ins>
            <w:ins w:id="267" w:author="m q" w:date="2016-10-21T20:01:00Z">
              <w:r w:rsidR="00776154">
                <w:t>l</w:t>
              </w:r>
            </w:ins>
            <w:ins w:id="268" w:author="m q" w:date="2016-10-21T19:59:00Z">
              <w:r>
                <w:t>ect sensor data</w:t>
              </w:r>
            </w:ins>
          </w:p>
        </w:tc>
        <w:tc>
          <w:tcPr>
            <w:tcW w:w="3210" w:type="dxa"/>
            <w:tcPrChange w:id="269" w:author="m q" w:date="2016-10-21T21:10:00Z">
              <w:tcPr>
                <w:tcW w:w="3110" w:type="dxa"/>
                <w:gridSpan w:val="2"/>
              </w:tcPr>
            </w:tcPrChange>
          </w:tcPr>
          <w:p w14:paraId="7E916562" w14:textId="431A597A" w:rsidR="0065233C" w:rsidRDefault="0065233C" w:rsidP="0065233C">
            <w:pPr>
              <w:rPr>
                <w:ins w:id="270" w:author="m q" w:date="2016-10-21T19:59:00Z"/>
              </w:rPr>
              <w:pPrChange w:id="271" w:author="m q" w:date="2016-10-21T20:00:00Z">
                <w:pPr>
                  <w:spacing w:line="360" w:lineRule="auto"/>
                </w:pPr>
              </w:pPrChange>
            </w:pPr>
            <w:ins w:id="272" w:author="m q" w:date="2016-10-21T19:59:00Z">
              <w:r>
                <w:t xml:space="preserve">Yes. WHD directly communicates with the base </w:t>
              </w:r>
              <w:proofErr w:type="gramStart"/>
              <w:r>
                <w:t>station which</w:t>
              </w:r>
              <w:proofErr w:type="gramEnd"/>
              <w:r>
                <w:t xml:space="preserve"> after moving through various layers, reaches the database where it is collected</w:t>
              </w:r>
            </w:ins>
            <w:ins w:id="273" w:author="m q" w:date="2016-10-21T20:00:00Z">
              <w:r>
                <w:t>.</w:t>
              </w:r>
            </w:ins>
          </w:p>
        </w:tc>
        <w:tc>
          <w:tcPr>
            <w:tcW w:w="3866" w:type="dxa"/>
            <w:tcPrChange w:id="274" w:author="m q" w:date="2016-10-21T21:10:00Z">
              <w:tcPr>
                <w:tcW w:w="4081" w:type="dxa"/>
                <w:gridSpan w:val="3"/>
              </w:tcPr>
            </w:tcPrChange>
          </w:tcPr>
          <w:p w14:paraId="2AEB6E71" w14:textId="54D2C879" w:rsidR="0065233C" w:rsidRDefault="001D6290" w:rsidP="736E9A84">
            <w:pPr>
              <w:spacing w:line="360" w:lineRule="auto"/>
              <w:rPr>
                <w:ins w:id="275" w:author="m q" w:date="2016-10-21T19:59:00Z"/>
              </w:rPr>
            </w:pPr>
            <w:ins w:id="276" w:author="m q" w:date="2016-10-21T21:31:00Z">
              <w:r>
                <w:t>Possibly</w:t>
              </w:r>
            </w:ins>
            <w:ins w:id="277" w:author="m q" w:date="2016-10-21T20:00:00Z">
              <w:r w:rsidR="00776154">
                <w:t xml:space="preserve">. WHD out of </w:t>
              </w:r>
              <w:r w:rsidR="0065233C">
                <w:t>battery</w:t>
              </w:r>
              <w:r w:rsidR="00776154">
                <w:t xml:space="preserve">, damaged or faulty. </w:t>
              </w:r>
            </w:ins>
          </w:p>
        </w:tc>
      </w:tr>
      <w:tr w:rsidR="00776154" w14:paraId="3FFE382B" w14:textId="77777777" w:rsidTr="00921206">
        <w:trPr>
          <w:ins w:id="278" w:author="m q" w:date="2016-10-21T20:01:00Z"/>
        </w:trPr>
        <w:tc>
          <w:tcPr>
            <w:tcW w:w="1122" w:type="dxa"/>
            <w:tcPrChange w:id="279" w:author="m q" w:date="2016-10-21T21:10:00Z">
              <w:tcPr>
                <w:tcW w:w="1122" w:type="dxa"/>
              </w:tcPr>
            </w:tcPrChange>
          </w:tcPr>
          <w:p w14:paraId="42924CF4" w14:textId="7317158C" w:rsidR="00776154" w:rsidRDefault="00776154" w:rsidP="736E9A84">
            <w:pPr>
              <w:spacing w:line="360" w:lineRule="auto"/>
              <w:rPr>
                <w:ins w:id="280" w:author="m q" w:date="2016-10-21T20:01:00Z"/>
              </w:rPr>
            </w:pPr>
            <w:ins w:id="281" w:author="m q" w:date="2016-10-21T20:04:00Z">
              <w:r>
                <w:t>OBJ02</w:t>
              </w:r>
            </w:ins>
          </w:p>
        </w:tc>
        <w:tc>
          <w:tcPr>
            <w:tcW w:w="1378" w:type="dxa"/>
            <w:tcPrChange w:id="282" w:author="m q" w:date="2016-10-21T21:10:00Z">
              <w:tcPr>
                <w:tcW w:w="1263" w:type="dxa"/>
                <w:gridSpan w:val="2"/>
              </w:tcPr>
            </w:tcPrChange>
          </w:tcPr>
          <w:p w14:paraId="019F03C9" w14:textId="57A285BB" w:rsidR="00776154" w:rsidRDefault="00776154" w:rsidP="736E9A84">
            <w:pPr>
              <w:spacing w:line="360" w:lineRule="auto"/>
              <w:rPr>
                <w:ins w:id="283" w:author="m q" w:date="2016-10-21T20:01:00Z"/>
              </w:rPr>
            </w:pPr>
            <w:ins w:id="284" w:author="m q" w:date="2016-10-21T20:04:00Z">
              <w:r>
                <w:t>Location</w:t>
              </w:r>
            </w:ins>
          </w:p>
        </w:tc>
        <w:tc>
          <w:tcPr>
            <w:tcW w:w="3210" w:type="dxa"/>
            <w:tcPrChange w:id="285" w:author="m q" w:date="2016-10-21T21:10:00Z">
              <w:tcPr>
                <w:tcW w:w="3252" w:type="dxa"/>
                <w:gridSpan w:val="3"/>
              </w:tcPr>
            </w:tcPrChange>
          </w:tcPr>
          <w:p w14:paraId="4C60F303" w14:textId="75B53A96" w:rsidR="00776154" w:rsidRDefault="00776154" w:rsidP="00776154">
            <w:pPr>
              <w:rPr>
                <w:ins w:id="286" w:author="m q" w:date="2016-10-21T20:01:00Z"/>
              </w:rPr>
            </w:pPr>
            <w:ins w:id="287" w:author="m q" w:date="2016-10-21T20:04:00Z">
              <w:r>
                <w:t xml:space="preserve">Yes. WHD sends location </w:t>
              </w:r>
            </w:ins>
            <w:ins w:id="288" w:author="m q" w:date="2016-10-21T20:05:00Z">
              <w:r>
                <w:t xml:space="preserve">at </w:t>
              </w:r>
              <w:proofErr w:type="gramStart"/>
              <w:r>
                <w:t>pre determined</w:t>
              </w:r>
              <w:proofErr w:type="gramEnd"/>
              <w:r>
                <w:t xml:space="preserve"> </w:t>
              </w:r>
            </w:ins>
            <w:ins w:id="289" w:author="m q" w:date="2016-10-21T20:09:00Z">
              <w:r>
                <w:t>intervals</w:t>
              </w:r>
            </w:ins>
            <w:ins w:id="290" w:author="m q" w:date="2016-10-21T20:05:00Z">
              <w:r>
                <w:t xml:space="preserve">. Base station receives and </w:t>
              </w:r>
            </w:ins>
            <w:ins w:id="291" w:author="m q" w:date="2016-10-21T20:09:00Z">
              <w:r>
                <w:t xml:space="preserve">acts according to the data decipher component’s output. </w:t>
              </w:r>
            </w:ins>
          </w:p>
        </w:tc>
        <w:tc>
          <w:tcPr>
            <w:tcW w:w="3866" w:type="dxa"/>
            <w:tcPrChange w:id="292" w:author="m q" w:date="2016-10-21T21:10:00Z">
              <w:tcPr>
                <w:tcW w:w="3939" w:type="dxa"/>
              </w:tcPr>
            </w:tcPrChange>
          </w:tcPr>
          <w:p w14:paraId="3E578E63" w14:textId="7F2E8B42" w:rsidR="00776154" w:rsidRDefault="001D6290" w:rsidP="00D63228">
            <w:pPr>
              <w:spacing w:line="360" w:lineRule="auto"/>
              <w:rPr>
                <w:ins w:id="293" w:author="m q" w:date="2016-10-21T20:01:00Z"/>
              </w:rPr>
            </w:pPr>
            <w:ins w:id="294" w:author="m q" w:date="2016-10-21T21:31:00Z">
              <w:r>
                <w:t>Possibly</w:t>
              </w:r>
            </w:ins>
            <w:ins w:id="295" w:author="m q" w:date="2016-10-21T20:09:00Z">
              <w:r w:rsidR="00776154">
                <w:t>. WHD out of battery, damaged or faulty.</w:t>
              </w:r>
            </w:ins>
            <w:ins w:id="296" w:author="m q" w:date="2016-10-21T20:10:00Z">
              <w:r w:rsidR="00776154">
                <w:t xml:space="preserve"> </w:t>
              </w:r>
            </w:ins>
            <w:ins w:id="297" w:author="m q" w:date="2016-10-21T20:14:00Z">
              <w:r w:rsidR="00D63228">
                <w:t>P</w:t>
              </w:r>
            </w:ins>
            <w:ins w:id="298" w:author="m q" w:date="2016-10-21T20:12:00Z">
              <w:r w:rsidR="00D63228">
                <w:t>ackets lost in transmit.</w:t>
              </w:r>
            </w:ins>
          </w:p>
        </w:tc>
      </w:tr>
      <w:tr w:rsidR="00D63228" w14:paraId="3E4BD57B" w14:textId="77777777" w:rsidTr="00921206">
        <w:trPr>
          <w:ins w:id="299" w:author="m q" w:date="2016-10-21T20:12:00Z"/>
        </w:trPr>
        <w:tc>
          <w:tcPr>
            <w:tcW w:w="1122" w:type="dxa"/>
            <w:tcPrChange w:id="300" w:author="m q" w:date="2016-10-21T21:10:00Z">
              <w:tcPr>
                <w:tcW w:w="1122" w:type="dxa"/>
              </w:tcPr>
            </w:tcPrChange>
          </w:tcPr>
          <w:p w14:paraId="034744A9" w14:textId="7E4993F1" w:rsidR="00D63228" w:rsidRDefault="00D63228" w:rsidP="736E9A84">
            <w:pPr>
              <w:spacing w:line="360" w:lineRule="auto"/>
              <w:rPr>
                <w:ins w:id="301" w:author="m q" w:date="2016-10-21T20:12:00Z"/>
              </w:rPr>
            </w:pPr>
            <w:ins w:id="302" w:author="m q" w:date="2016-10-21T20:12:00Z">
              <w:r>
                <w:t>OBJ03</w:t>
              </w:r>
            </w:ins>
          </w:p>
        </w:tc>
        <w:tc>
          <w:tcPr>
            <w:tcW w:w="1378" w:type="dxa"/>
            <w:tcPrChange w:id="303" w:author="m q" w:date="2016-10-21T21:10:00Z">
              <w:tcPr>
                <w:tcW w:w="1263" w:type="dxa"/>
                <w:gridSpan w:val="2"/>
              </w:tcPr>
            </w:tcPrChange>
          </w:tcPr>
          <w:p w14:paraId="6021B626" w14:textId="67BD7098" w:rsidR="00D63228" w:rsidRDefault="00D63228" w:rsidP="736E9A84">
            <w:pPr>
              <w:spacing w:line="360" w:lineRule="auto"/>
              <w:rPr>
                <w:ins w:id="304" w:author="m q" w:date="2016-10-21T20:12:00Z"/>
              </w:rPr>
            </w:pPr>
            <w:ins w:id="305" w:author="m q" w:date="2016-10-21T20:12:00Z">
              <w:r>
                <w:t>Deployment</w:t>
              </w:r>
            </w:ins>
          </w:p>
        </w:tc>
        <w:tc>
          <w:tcPr>
            <w:tcW w:w="3210" w:type="dxa"/>
            <w:tcPrChange w:id="306" w:author="m q" w:date="2016-10-21T21:10:00Z">
              <w:tcPr>
                <w:tcW w:w="3252" w:type="dxa"/>
                <w:gridSpan w:val="3"/>
              </w:tcPr>
            </w:tcPrChange>
          </w:tcPr>
          <w:p w14:paraId="0855B6D6" w14:textId="243445EA" w:rsidR="00D63228" w:rsidRDefault="00D63228" w:rsidP="00D63228">
            <w:pPr>
              <w:rPr>
                <w:ins w:id="307" w:author="m q" w:date="2016-10-21T20:12:00Z"/>
              </w:rPr>
            </w:pPr>
            <w:ins w:id="308" w:author="m q" w:date="2016-10-21T20:13:00Z">
              <w:r>
                <w:t>Yes. System functionality is independent of deployment environment.</w:t>
              </w:r>
            </w:ins>
          </w:p>
        </w:tc>
        <w:tc>
          <w:tcPr>
            <w:tcW w:w="3866" w:type="dxa"/>
            <w:tcPrChange w:id="309" w:author="m q" w:date="2016-10-21T21:10:00Z">
              <w:tcPr>
                <w:tcW w:w="3939" w:type="dxa"/>
              </w:tcPr>
            </w:tcPrChange>
          </w:tcPr>
          <w:p w14:paraId="5B53F0DB" w14:textId="47045000" w:rsidR="00D63228" w:rsidRDefault="00D63228" w:rsidP="736E9A84">
            <w:pPr>
              <w:spacing w:line="360" w:lineRule="auto"/>
              <w:rPr>
                <w:ins w:id="310" w:author="m q" w:date="2016-10-21T20:12:00Z"/>
              </w:rPr>
            </w:pPr>
            <w:ins w:id="311" w:author="m q" w:date="2016-10-21T20:13:00Z">
              <w:r>
                <w:t xml:space="preserve">Possibly. </w:t>
              </w:r>
            </w:ins>
            <w:ins w:id="312" w:author="m q" w:date="2016-10-21T20:15:00Z">
              <w:r>
                <w:t>Bandwidth interference in hospital or crowded frequency range.</w:t>
              </w:r>
            </w:ins>
          </w:p>
        </w:tc>
      </w:tr>
      <w:tr w:rsidR="00D63228" w14:paraId="34EBE420" w14:textId="77777777" w:rsidTr="00921206">
        <w:trPr>
          <w:ins w:id="313" w:author="m q" w:date="2016-10-21T20:15:00Z"/>
        </w:trPr>
        <w:tc>
          <w:tcPr>
            <w:tcW w:w="1122" w:type="dxa"/>
            <w:tcPrChange w:id="314" w:author="m q" w:date="2016-10-21T21:10:00Z">
              <w:tcPr>
                <w:tcW w:w="1122" w:type="dxa"/>
              </w:tcPr>
            </w:tcPrChange>
          </w:tcPr>
          <w:p w14:paraId="5A139BD6" w14:textId="589B775D" w:rsidR="00D63228" w:rsidRDefault="00D63228" w:rsidP="736E9A84">
            <w:pPr>
              <w:spacing w:line="360" w:lineRule="auto"/>
              <w:rPr>
                <w:ins w:id="315" w:author="m q" w:date="2016-10-21T20:15:00Z"/>
              </w:rPr>
            </w:pPr>
            <w:ins w:id="316" w:author="m q" w:date="2016-10-21T20:15:00Z">
              <w:r>
                <w:t>OBJ04</w:t>
              </w:r>
            </w:ins>
          </w:p>
        </w:tc>
        <w:tc>
          <w:tcPr>
            <w:tcW w:w="1378" w:type="dxa"/>
            <w:tcPrChange w:id="317" w:author="m q" w:date="2016-10-21T21:10:00Z">
              <w:tcPr>
                <w:tcW w:w="1263" w:type="dxa"/>
                <w:gridSpan w:val="2"/>
              </w:tcPr>
            </w:tcPrChange>
          </w:tcPr>
          <w:p w14:paraId="3D4E509C" w14:textId="5F3F1F86" w:rsidR="00D63228" w:rsidRDefault="00D63228" w:rsidP="736E9A84">
            <w:pPr>
              <w:spacing w:line="360" w:lineRule="auto"/>
              <w:rPr>
                <w:ins w:id="318" w:author="m q" w:date="2016-10-21T20:15:00Z"/>
              </w:rPr>
            </w:pPr>
            <w:ins w:id="319" w:author="m q" w:date="2016-10-21T20:15:00Z">
              <w:r>
                <w:t>10 Devices</w:t>
              </w:r>
            </w:ins>
          </w:p>
        </w:tc>
        <w:tc>
          <w:tcPr>
            <w:tcW w:w="3210" w:type="dxa"/>
            <w:tcPrChange w:id="320" w:author="m q" w:date="2016-10-21T21:10:00Z">
              <w:tcPr>
                <w:tcW w:w="3252" w:type="dxa"/>
                <w:gridSpan w:val="3"/>
              </w:tcPr>
            </w:tcPrChange>
          </w:tcPr>
          <w:p w14:paraId="007751C8" w14:textId="7F95A6E2" w:rsidR="00D63228" w:rsidRDefault="00572AA9" w:rsidP="00572AA9">
            <w:pPr>
              <w:rPr>
                <w:ins w:id="321" w:author="m q" w:date="2016-10-21T20:15:00Z"/>
              </w:rPr>
            </w:pPr>
            <w:ins w:id="322" w:author="m q" w:date="2016-10-21T20:24:00Z">
              <w:r>
                <w:t>Yes. WHD component in Communications Hub manages connected devices,</w:t>
              </w:r>
            </w:ins>
            <w:ins w:id="323" w:author="m q" w:date="2016-10-21T20:25:00Z">
              <w:r>
                <w:t xml:space="preserve"> </w:t>
              </w:r>
            </w:ins>
            <w:ins w:id="324" w:author="m q" w:date="2016-10-21T20:24:00Z">
              <w:r>
                <w:t xml:space="preserve">polls </w:t>
              </w:r>
            </w:ins>
            <w:ins w:id="325" w:author="m q" w:date="2016-10-21T20:25:00Z">
              <w:r>
                <w:t>and forwards their data with device ID appended so only data associated to that device ID will be associated to the wearer.</w:t>
              </w:r>
            </w:ins>
          </w:p>
        </w:tc>
        <w:tc>
          <w:tcPr>
            <w:tcW w:w="3866" w:type="dxa"/>
            <w:tcPrChange w:id="326" w:author="m q" w:date="2016-10-21T21:10:00Z">
              <w:tcPr>
                <w:tcW w:w="3939" w:type="dxa"/>
              </w:tcPr>
            </w:tcPrChange>
          </w:tcPr>
          <w:p w14:paraId="7C8928B7" w14:textId="1A899AC9" w:rsidR="00D63228" w:rsidRDefault="00572AA9" w:rsidP="736E9A84">
            <w:pPr>
              <w:spacing w:line="360" w:lineRule="auto"/>
              <w:rPr>
                <w:ins w:id="327" w:author="m q" w:date="2016-10-21T20:15:00Z"/>
              </w:rPr>
            </w:pPr>
            <w:ins w:id="328" w:author="m q" w:date="2016-10-21T20:27:00Z">
              <w:r>
                <w:t>Shouldn</w:t>
              </w:r>
            </w:ins>
            <w:ins w:id="329" w:author="m q" w:date="2016-10-21T20:29:00Z">
              <w:r>
                <w:t>’t.</w:t>
              </w:r>
            </w:ins>
          </w:p>
        </w:tc>
      </w:tr>
      <w:tr w:rsidR="00572AA9" w14:paraId="57627E2B" w14:textId="77777777" w:rsidTr="00921206">
        <w:trPr>
          <w:ins w:id="330" w:author="m q" w:date="2016-10-21T20:24:00Z"/>
        </w:trPr>
        <w:tc>
          <w:tcPr>
            <w:tcW w:w="1122" w:type="dxa"/>
            <w:tcPrChange w:id="331" w:author="m q" w:date="2016-10-21T21:10:00Z">
              <w:tcPr>
                <w:tcW w:w="1122" w:type="dxa"/>
              </w:tcPr>
            </w:tcPrChange>
          </w:tcPr>
          <w:p w14:paraId="39E563ED" w14:textId="2C03DCB3" w:rsidR="00572AA9" w:rsidRDefault="00572AA9" w:rsidP="736E9A84">
            <w:pPr>
              <w:spacing w:line="360" w:lineRule="auto"/>
              <w:rPr>
                <w:ins w:id="332" w:author="m q" w:date="2016-10-21T20:24:00Z"/>
              </w:rPr>
            </w:pPr>
            <w:ins w:id="333" w:author="m q" w:date="2016-10-21T20:29:00Z">
              <w:r>
                <w:t>OBJ05</w:t>
              </w:r>
            </w:ins>
          </w:p>
        </w:tc>
        <w:tc>
          <w:tcPr>
            <w:tcW w:w="1378" w:type="dxa"/>
            <w:tcPrChange w:id="334" w:author="m q" w:date="2016-10-21T21:10:00Z">
              <w:tcPr>
                <w:tcW w:w="1263" w:type="dxa"/>
                <w:gridSpan w:val="2"/>
              </w:tcPr>
            </w:tcPrChange>
          </w:tcPr>
          <w:p w14:paraId="303746DA" w14:textId="79BD0EC8" w:rsidR="00572AA9" w:rsidRDefault="00572AA9" w:rsidP="736E9A84">
            <w:pPr>
              <w:spacing w:line="360" w:lineRule="auto"/>
              <w:rPr>
                <w:ins w:id="335" w:author="m q" w:date="2016-10-21T20:24:00Z"/>
              </w:rPr>
            </w:pPr>
            <w:proofErr w:type="spellStart"/>
            <w:ins w:id="336" w:author="m q" w:date="2016-10-21T20:29:00Z">
              <w:r>
                <w:t>Carer</w:t>
              </w:r>
              <w:proofErr w:type="spellEnd"/>
              <w:r>
                <w:t xml:space="preserve">/doctor </w:t>
              </w:r>
              <w:proofErr w:type="spellStart"/>
              <w:r>
                <w:t>comms</w:t>
              </w:r>
            </w:ins>
            <w:proofErr w:type="spellEnd"/>
            <w:ins w:id="337" w:author="m q" w:date="2016-10-21T20:56:00Z">
              <w:r w:rsidR="009E257C">
                <w:t xml:space="preserve"> </w:t>
              </w:r>
            </w:ins>
          </w:p>
        </w:tc>
        <w:tc>
          <w:tcPr>
            <w:tcW w:w="3210" w:type="dxa"/>
            <w:tcPrChange w:id="338" w:author="m q" w:date="2016-10-21T21:10:00Z">
              <w:tcPr>
                <w:tcW w:w="3252" w:type="dxa"/>
                <w:gridSpan w:val="3"/>
              </w:tcPr>
            </w:tcPrChange>
          </w:tcPr>
          <w:p w14:paraId="53A5E52C" w14:textId="0D6E56FB" w:rsidR="00921206" w:rsidRDefault="00572AA9" w:rsidP="00D63228">
            <w:pPr>
              <w:rPr>
                <w:ins w:id="339" w:author="m q" w:date="2016-10-21T20:24:00Z"/>
              </w:rPr>
            </w:pPr>
            <w:ins w:id="340" w:author="m q" w:date="2016-10-21T20:29:00Z">
              <w:r>
                <w:t>Yes. The SMS system is COTS and w</w:t>
              </w:r>
              <w:r w:rsidR="00A867E9">
                <w:t>ill be managed by SMS component</w:t>
              </w:r>
              <w:r>
                <w:t xml:space="preserve"> in communication hub. If system is malfunctioning, </w:t>
              </w:r>
            </w:ins>
            <w:ins w:id="341" w:author="m q" w:date="2016-10-21T20:42:00Z">
              <w:r w:rsidR="00E20F38">
                <w:t>self-diagnosing</w:t>
              </w:r>
            </w:ins>
            <w:ins w:id="342" w:author="m q" w:date="2016-10-21T20:29:00Z">
              <w:r>
                <w:t xml:space="preserve"> unit alerts all </w:t>
              </w:r>
              <w:proofErr w:type="spellStart"/>
              <w:r>
                <w:t>carers</w:t>
              </w:r>
            </w:ins>
            <w:proofErr w:type="spellEnd"/>
            <w:ins w:id="343" w:author="m q" w:date="2016-10-21T20:32:00Z">
              <w:r w:rsidR="00A867E9">
                <w:t>/doctors</w:t>
              </w:r>
            </w:ins>
            <w:ins w:id="344" w:author="m q" w:date="2016-10-21T20:29:00Z">
              <w:r>
                <w:t xml:space="preserve"> with SMS</w:t>
              </w:r>
              <w:r w:rsidR="009E257C">
                <w:t xml:space="preserve"> and put all staff on alert.</w:t>
              </w:r>
            </w:ins>
          </w:p>
        </w:tc>
        <w:tc>
          <w:tcPr>
            <w:tcW w:w="3866" w:type="dxa"/>
            <w:tcPrChange w:id="345" w:author="m q" w:date="2016-10-21T21:10:00Z">
              <w:tcPr>
                <w:tcW w:w="3939" w:type="dxa"/>
              </w:tcPr>
            </w:tcPrChange>
          </w:tcPr>
          <w:p w14:paraId="1E55A9DE" w14:textId="24BCD253" w:rsidR="00572AA9" w:rsidRDefault="00572AA9" w:rsidP="736E9A84">
            <w:pPr>
              <w:spacing w:line="360" w:lineRule="auto"/>
              <w:rPr>
                <w:ins w:id="346" w:author="m q" w:date="2016-10-21T20:24:00Z"/>
              </w:rPr>
            </w:pPr>
            <w:ins w:id="347" w:author="m q" w:date="2016-10-21T20:30:00Z">
              <w:r>
                <w:t xml:space="preserve">Yes. Network </w:t>
              </w:r>
            </w:ins>
            <w:ins w:id="348" w:author="m q" w:date="2016-10-21T20:31:00Z">
              <w:r w:rsidR="00A867E9">
                <w:t>downtime</w:t>
              </w:r>
            </w:ins>
            <w:ins w:id="349" w:author="m q" w:date="2016-10-21T20:32:00Z">
              <w:r w:rsidR="00A867E9">
                <w:t>, service provider fault</w:t>
              </w:r>
              <w:r w:rsidR="009E257C">
                <w:t>, us</w:t>
              </w:r>
            </w:ins>
            <w:ins w:id="350" w:author="m q" w:date="2016-10-21T20:58:00Z">
              <w:r w:rsidR="009E257C">
                <w:t>er phone battery is dead.</w:t>
              </w:r>
            </w:ins>
          </w:p>
        </w:tc>
      </w:tr>
      <w:tr w:rsidR="00572AA9" w14:paraId="76C4BA8F" w14:textId="77777777" w:rsidTr="00921206">
        <w:trPr>
          <w:ins w:id="351" w:author="m q" w:date="2016-10-21T20:24:00Z"/>
        </w:trPr>
        <w:tc>
          <w:tcPr>
            <w:tcW w:w="1122" w:type="dxa"/>
            <w:tcPrChange w:id="352" w:author="m q" w:date="2016-10-21T21:10:00Z">
              <w:tcPr>
                <w:tcW w:w="1122" w:type="dxa"/>
              </w:tcPr>
            </w:tcPrChange>
          </w:tcPr>
          <w:p w14:paraId="0045C128" w14:textId="43CA55C3" w:rsidR="00572AA9" w:rsidRDefault="00A867E9" w:rsidP="736E9A84">
            <w:pPr>
              <w:spacing w:line="360" w:lineRule="auto"/>
              <w:rPr>
                <w:ins w:id="353" w:author="m q" w:date="2016-10-21T20:24:00Z"/>
              </w:rPr>
            </w:pPr>
            <w:ins w:id="354" w:author="m q" w:date="2016-10-21T20:34:00Z">
              <w:r>
                <w:t>OBJ06</w:t>
              </w:r>
            </w:ins>
          </w:p>
        </w:tc>
        <w:tc>
          <w:tcPr>
            <w:tcW w:w="1378" w:type="dxa"/>
            <w:tcPrChange w:id="355" w:author="m q" w:date="2016-10-21T21:10:00Z">
              <w:tcPr>
                <w:tcW w:w="1263" w:type="dxa"/>
                <w:gridSpan w:val="2"/>
              </w:tcPr>
            </w:tcPrChange>
          </w:tcPr>
          <w:p w14:paraId="0F0FC4E5" w14:textId="7ADD79B0" w:rsidR="00572AA9" w:rsidRDefault="00A867E9" w:rsidP="736E9A84">
            <w:pPr>
              <w:spacing w:line="360" w:lineRule="auto"/>
              <w:rPr>
                <w:ins w:id="356" w:author="m q" w:date="2016-10-21T20:24:00Z"/>
              </w:rPr>
            </w:pPr>
            <w:ins w:id="357" w:author="m q" w:date="2016-10-21T20:34:00Z">
              <w:r>
                <w:t>Alarming</w:t>
              </w:r>
            </w:ins>
            <w:ins w:id="358" w:author="m q" w:date="2016-10-21T20:59:00Z">
              <w:r w:rsidR="009E257C">
                <w:t xml:space="preserve"> (critical condition)</w:t>
              </w:r>
            </w:ins>
          </w:p>
        </w:tc>
        <w:tc>
          <w:tcPr>
            <w:tcW w:w="3210" w:type="dxa"/>
            <w:tcPrChange w:id="359" w:author="m q" w:date="2016-10-21T21:10:00Z">
              <w:tcPr>
                <w:tcW w:w="3252" w:type="dxa"/>
                <w:gridSpan w:val="3"/>
              </w:tcPr>
            </w:tcPrChange>
          </w:tcPr>
          <w:p w14:paraId="4FD30DF3" w14:textId="1964B40A" w:rsidR="00572AA9" w:rsidRDefault="00A867E9" w:rsidP="00921206">
            <w:pPr>
              <w:rPr>
                <w:ins w:id="360" w:author="m q" w:date="2016-10-21T20:37:00Z"/>
              </w:rPr>
            </w:pPr>
            <w:ins w:id="361" w:author="m q" w:date="2016-10-21T20:36:00Z">
              <w:r>
                <w:t xml:space="preserve">Yes. Within the communication layer, the alarm </w:t>
              </w:r>
            </w:ins>
            <w:ins w:id="362" w:author="m q" w:date="2016-10-21T21:01:00Z">
              <w:r w:rsidR="00921206">
                <w:t xml:space="preserve">is </w:t>
              </w:r>
            </w:ins>
            <w:ins w:id="363" w:author="m q" w:date="2016-10-21T21:02:00Z">
              <w:r w:rsidR="00921206">
                <w:t xml:space="preserve">directly </w:t>
              </w:r>
            </w:ins>
            <w:ins w:id="364" w:author="m q" w:date="2016-10-21T21:01:00Z">
              <w:r w:rsidR="00921206">
                <w:t xml:space="preserve">triggered when </w:t>
              </w:r>
            </w:ins>
            <w:proofErr w:type="spellStart"/>
            <w:ins w:id="365" w:author="m q" w:date="2016-10-21T20:37:00Z">
              <w:r>
                <w:t>ciritical</w:t>
              </w:r>
              <w:proofErr w:type="spellEnd"/>
              <w:r>
                <w:t xml:space="preserve"> </w:t>
              </w:r>
            </w:ins>
            <w:ins w:id="366" w:author="m q" w:date="2016-10-21T20:36:00Z">
              <w:r>
                <w:t xml:space="preserve">data </w:t>
              </w:r>
            </w:ins>
            <w:ins w:id="367" w:author="m q" w:date="2016-10-21T21:02:00Z">
              <w:r w:rsidR="00921206">
                <w:t xml:space="preserve">is received </w:t>
              </w:r>
            </w:ins>
            <w:ins w:id="368" w:author="m q" w:date="2016-10-21T20:36:00Z">
              <w:r>
                <w:t>from WHD</w:t>
              </w:r>
            </w:ins>
            <w:ins w:id="369" w:author="m q" w:date="2016-10-21T21:02:00Z">
              <w:r w:rsidR="00921206">
                <w:t>.</w:t>
              </w:r>
            </w:ins>
          </w:p>
          <w:p w14:paraId="46F9E170" w14:textId="77777777" w:rsidR="00A867E9" w:rsidRDefault="00A867E9" w:rsidP="00A867E9">
            <w:pPr>
              <w:ind w:left="-25"/>
              <w:rPr>
                <w:ins w:id="370" w:author="m q" w:date="2016-10-21T20:39:00Z"/>
              </w:rPr>
              <w:pPrChange w:id="371" w:author="m q" w:date="2016-10-21T20:39:00Z">
                <w:pPr/>
              </w:pPrChange>
            </w:pPr>
          </w:p>
          <w:p w14:paraId="426A74FE" w14:textId="77777777" w:rsidR="00A867E9" w:rsidRDefault="00A867E9" w:rsidP="00A867E9">
            <w:pPr>
              <w:ind w:left="-25"/>
              <w:rPr>
                <w:ins w:id="372" w:author="m q" w:date="2016-10-21T20:41:00Z"/>
              </w:rPr>
              <w:pPrChange w:id="373" w:author="m q" w:date="2016-10-21T20:39:00Z">
                <w:pPr/>
              </w:pPrChange>
            </w:pPr>
            <w:ins w:id="374" w:author="m q" w:date="2016-10-21T20:39:00Z">
              <w:r>
                <w:t xml:space="preserve">The momentary data store ensures if downtime occurs, alarm in cue until </w:t>
              </w:r>
              <w:proofErr w:type="spellStart"/>
              <w:r>
                <w:t>actioned</w:t>
              </w:r>
              <w:proofErr w:type="spellEnd"/>
              <w:r>
                <w:t xml:space="preserve">. </w:t>
              </w:r>
            </w:ins>
          </w:p>
          <w:p w14:paraId="091711B6" w14:textId="77777777" w:rsidR="00E20F38" w:rsidRDefault="00E20F38" w:rsidP="00A867E9">
            <w:pPr>
              <w:ind w:left="-25"/>
              <w:rPr>
                <w:ins w:id="375" w:author="m q" w:date="2016-10-21T20:41:00Z"/>
              </w:rPr>
              <w:pPrChange w:id="376" w:author="m q" w:date="2016-10-21T20:39:00Z">
                <w:pPr/>
              </w:pPrChange>
            </w:pPr>
          </w:p>
          <w:p w14:paraId="6B0142DB" w14:textId="6B4AEB7B" w:rsidR="00E20F38" w:rsidRDefault="00E20F38" w:rsidP="00A867E9">
            <w:pPr>
              <w:ind w:left="-25"/>
              <w:rPr>
                <w:ins w:id="377" w:author="m q" w:date="2016-10-21T20:24:00Z"/>
              </w:rPr>
              <w:pPrChange w:id="378" w:author="m q" w:date="2016-10-21T20:39:00Z">
                <w:pPr/>
              </w:pPrChange>
            </w:pPr>
            <w:proofErr w:type="gramStart"/>
            <w:ins w:id="379" w:author="m q" w:date="2016-10-21T20:41:00Z">
              <w:r>
                <w:t>Self diagnosing</w:t>
              </w:r>
            </w:ins>
            <w:proofErr w:type="gramEnd"/>
            <w:ins w:id="380" w:author="m q" w:date="2016-10-21T20:44:00Z">
              <w:r w:rsidR="00AA75D6">
                <w:t xml:space="preserve"> unit</w:t>
              </w:r>
            </w:ins>
            <w:ins w:id="381" w:author="m q" w:date="2016-10-21T20:41:00Z">
              <w:r>
                <w:t xml:space="preserve"> will ping the alarm system to ensure it is online and ready to receive alarm </w:t>
              </w:r>
              <w:r>
                <w:lastRenderedPageBreak/>
                <w:t>requests.</w:t>
              </w:r>
            </w:ins>
          </w:p>
        </w:tc>
        <w:tc>
          <w:tcPr>
            <w:tcW w:w="3866" w:type="dxa"/>
            <w:tcPrChange w:id="382" w:author="m q" w:date="2016-10-21T21:10:00Z">
              <w:tcPr>
                <w:tcW w:w="3939" w:type="dxa"/>
              </w:tcPr>
            </w:tcPrChange>
          </w:tcPr>
          <w:p w14:paraId="2A6EC693" w14:textId="3DF3DD5D" w:rsidR="00572AA9" w:rsidRDefault="00E20F38" w:rsidP="736E9A84">
            <w:pPr>
              <w:spacing w:line="360" w:lineRule="auto"/>
              <w:rPr>
                <w:ins w:id="383" w:author="m q" w:date="2016-10-21T20:24:00Z"/>
              </w:rPr>
            </w:pPr>
            <w:ins w:id="384" w:author="m q" w:date="2016-10-21T20:41:00Z">
              <w:r>
                <w:lastRenderedPageBreak/>
                <w:t xml:space="preserve">Shouldn’t as there is built in </w:t>
              </w:r>
            </w:ins>
            <w:ins w:id="385" w:author="m q" w:date="2016-10-21T20:42:00Z">
              <w:r>
                <w:t>redundancy</w:t>
              </w:r>
            </w:ins>
            <w:ins w:id="386" w:author="m q" w:date="2016-10-21T20:41:00Z">
              <w:r>
                <w:t xml:space="preserve"> with momentary data store and </w:t>
              </w:r>
            </w:ins>
            <w:ins w:id="387" w:author="m q" w:date="2016-10-21T20:42:00Z">
              <w:r>
                <w:t>self-diagnosing</w:t>
              </w:r>
            </w:ins>
            <w:ins w:id="388" w:author="m q" w:date="2016-10-21T20:41:00Z">
              <w:r>
                <w:t xml:space="preserve"> unit.</w:t>
              </w:r>
            </w:ins>
          </w:p>
        </w:tc>
      </w:tr>
      <w:tr w:rsidR="00921206" w14:paraId="44EABF2D" w14:textId="77777777" w:rsidTr="00921206">
        <w:trPr>
          <w:ins w:id="389" w:author="m q" w:date="2016-10-21T21:01:00Z"/>
        </w:trPr>
        <w:tc>
          <w:tcPr>
            <w:tcW w:w="1122" w:type="dxa"/>
            <w:tcPrChange w:id="390" w:author="m q" w:date="2016-10-21T21:10:00Z">
              <w:tcPr>
                <w:tcW w:w="1122" w:type="dxa"/>
              </w:tcPr>
            </w:tcPrChange>
          </w:tcPr>
          <w:p w14:paraId="59B0DE23" w14:textId="7CB4FBA2" w:rsidR="00921206" w:rsidRDefault="00921206" w:rsidP="736E9A84">
            <w:pPr>
              <w:spacing w:line="360" w:lineRule="auto"/>
              <w:rPr>
                <w:ins w:id="391" w:author="m q" w:date="2016-10-21T21:01:00Z"/>
              </w:rPr>
            </w:pPr>
            <w:ins w:id="392" w:author="m q" w:date="2016-10-21T21:01:00Z">
              <w:r>
                <w:lastRenderedPageBreak/>
                <w:t>OBJ07</w:t>
              </w:r>
            </w:ins>
          </w:p>
        </w:tc>
        <w:tc>
          <w:tcPr>
            <w:tcW w:w="1378" w:type="dxa"/>
            <w:tcPrChange w:id="393" w:author="m q" w:date="2016-10-21T21:10:00Z">
              <w:tcPr>
                <w:tcW w:w="1263" w:type="dxa"/>
                <w:gridSpan w:val="2"/>
              </w:tcPr>
            </w:tcPrChange>
          </w:tcPr>
          <w:p w14:paraId="7146D448" w14:textId="46267155" w:rsidR="00921206" w:rsidRDefault="00921206" w:rsidP="736E9A84">
            <w:pPr>
              <w:spacing w:line="360" w:lineRule="auto"/>
              <w:rPr>
                <w:ins w:id="394" w:author="m q" w:date="2016-10-21T21:01:00Z"/>
              </w:rPr>
            </w:pPr>
            <w:ins w:id="395" w:author="m q" w:date="2016-10-21T21:01:00Z">
              <w:r>
                <w:t>Alarm (health decline, unanswered SMS request)</w:t>
              </w:r>
            </w:ins>
          </w:p>
        </w:tc>
        <w:tc>
          <w:tcPr>
            <w:tcW w:w="3210" w:type="dxa"/>
            <w:tcPrChange w:id="396" w:author="m q" w:date="2016-10-21T21:10:00Z">
              <w:tcPr>
                <w:tcW w:w="3252" w:type="dxa"/>
                <w:gridSpan w:val="3"/>
              </w:tcPr>
            </w:tcPrChange>
          </w:tcPr>
          <w:p w14:paraId="454AB9C1" w14:textId="7246C9B2" w:rsidR="00921206" w:rsidRDefault="00921206" w:rsidP="00AA75D6">
            <w:pPr>
              <w:rPr>
                <w:ins w:id="397" w:author="m q" w:date="2016-10-21T21:01:00Z"/>
              </w:rPr>
            </w:pPr>
            <w:ins w:id="398" w:author="m q" w:date="2016-10-21T21:03:00Z">
              <w:r>
                <w:t xml:space="preserve">Yes. SMS service has a </w:t>
              </w:r>
            </w:ins>
            <w:ins w:id="399" w:author="m q" w:date="2016-10-21T21:05:00Z">
              <w:r>
                <w:t xml:space="preserve">dedicated </w:t>
              </w:r>
            </w:ins>
            <w:ins w:id="400" w:author="m q" w:date="2016-10-21T21:03:00Z">
              <w:r>
                <w:t xml:space="preserve">timer checking for response. If timeout occurs, alarm is raised. </w:t>
              </w:r>
            </w:ins>
          </w:p>
        </w:tc>
        <w:tc>
          <w:tcPr>
            <w:tcW w:w="3866" w:type="dxa"/>
            <w:tcPrChange w:id="401" w:author="m q" w:date="2016-10-21T21:10:00Z">
              <w:tcPr>
                <w:tcW w:w="3939" w:type="dxa"/>
              </w:tcPr>
            </w:tcPrChange>
          </w:tcPr>
          <w:p w14:paraId="5EC4F4A8" w14:textId="2D998EA9" w:rsidR="00921206" w:rsidRDefault="00921206" w:rsidP="736E9A84">
            <w:pPr>
              <w:spacing w:line="360" w:lineRule="auto"/>
              <w:rPr>
                <w:ins w:id="402" w:author="m q" w:date="2016-10-21T21:01:00Z"/>
              </w:rPr>
            </w:pPr>
            <w:ins w:id="403" w:author="m q" w:date="2016-10-21T21:05:00Z">
              <w:r>
                <w:t xml:space="preserve">Possibly, if timer routine is somehow corrupted. </w:t>
              </w:r>
            </w:ins>
          </w:p>
        </w:tc>
      </w:tr>
      <w:tr w:rsidR="00572AA9" w14:paraId="13A9FCBD" w14:textId="77777777" w:rsidTr="00921206">
        <w:trPr>
          <w:ins w:id="404" w:author="m q" w:date="2016-10-21T20:24:00Z"/>
        </w:trPr>
        <w:tc>
          <w:tcPr>
            <w:tcW w:w="1122" w:type="dxa"/>
            <w:tcPrChange w:id="405" w:author="m q" w:date="2016-10-21T21:10:00Z">
              <w:tcPr>
                <w:tcW w:w="1122" w:type="dxa"/>
              </w:tcPr>
            </w:tcPrChange>
          </w:tcPr>
          <w:p w14:paraId="5A844185" w14:textId="6C466968" w:rsidR="00572AA9" w:rsidRDefault="00AA75D6" w:rsidP="736E9A84">
            <w:pPr>
              <w:spacing w:line="360" w:lineRule="auto"/>
              <w:rPr>
                <w:ins w:id="406" w:author="m q" w:date="2016-10-21T20:24:00Z"/>
              </w:rPr>
            </w:pPr>
            <w:ins w:id="407" w:author="m q" w:date="2016-10-21T20:42:00Z">
              <w:r>
                <w:t>OBJ0</w:t>
              </w:r>
              <w:r w:rsidR="00921206">
                <w:t>8</w:t>
              </w:r>
            </w:ins>
          </w:p>
        </w:tc>
        <w:tc>
          <w:tcPr>
            <w:tcW w:w="1378" w:type="dxa"/>
            <w:tcPrChange w:id="408" w:author="m q" w:date="2016-10-21T21:10:00Z">
              <w:tcPr>
                <w:tcW w:w="1263" w:type="dxa"/>
                <w:gridSpan w:val="2"/>
              </w:tcPr>
            </w:tcPrChange>
          </w:tcPr>
          <w:p w14:paraId="1ED2799D" w14:textId="2596E42A" w:rsidR="00572AA9" w:rsidRDefault="00AA75D6" w:rsidP="736E9A84">
            <w:pPr>
              <w:spacing w:line="360" w:lineRule="auto"/>
              <w:rPr>
                <w:ins w:id="409" w:author="m q" w:date="2016-10-21T20:24:00Z"/>
              </w:rPr>
            </w:pPr>
            <w:ins w:id="410" w:author="m q" w:date="2016-10-21T20:42:00Z">
              <w:r>
                <w:t>Security</w:t>
              </w:r>
            </w:ins>
          </w:p>
        </w:tc>
        <w:tc>
          <w:tcPr>
            <w:tcW w:w="3210" w:type="dxa"/>
            <w:tcPrChange w:id="411" w:author="m q" w:date="2016-10-21T21:10:00Z">
              <w:tcPr>
                <w:tcW w:w="3252" w:type="dxa"/>
                <w:gridSpan w:val="3"/>
              </w:tcPr>
            </w:tcPrChange>
          </w:tcPr>
          <w:p w14:paraId="0B903DE7" w14:textId="683B47C6" w:rsidR="00572AA9" w:rsidRDefault="00AA75D6" w:rsidP="00AA75D6">
            <w:pPr>
              <w:rPr>
                <w:ins w:id="412" w:author="m q" w:date="2016-10-21T20:24:00Z"/>
              </w:rPr>
            </w:pPr>
            <w:ins w:id="413" w:author="m q" w:date="2016-10-21T20:44:00Z">
              <w:r>
                <w:t xml:space="preserve">Yes. Authentication and encryption layers add security </w:t>
              </w:r>
            </w:ins>
            <w:ins w:id="414" w:author="m q" w:date="2016-10-21T20:47:00Z">
              <w:r>
                <w:t>when input is received via various hardware and software interfaces</w:t>
              </w:r>
            </w:ins>
          </w:p>
        </w:tc>
        <w:tc>
          <w:tcPr>
            <w:tcW w:w="3866" w:type="dxa"/>
            <w:tcPrChange w:id="415" w:author="m q" w:date="2016-10-21T21:10:00Z">
              <w:tcPr>
                <w:tcW w:w="3939" w:type="dxa"/>
              </w:tcPr>
            </w:tcPrChange>
          </w:tcPr>
          <w:p w14:paraId="37A36D6F" w14:textId="7BE82F86" w:rsidR="00572AA9" w:rsidRDefault="00A045F5" w:rsidP="736E9A84">
            <w:pPr>
              <w:spacing w:line="360" w:lineRule="auto"/>
              <w:rPr>
                <w:ins w:id="416" w:author="m q" w:date="2016-10-21T20:24:00Z"/>
              </w:rPr>
            </w:pPr>
            <w:ins w:id="417" w:author="m q" w:date="2016-10-21T21:31:00Z">
              <w:r>
                <w:t>Yes,</w:t>
              </w:r>
            </w:ins>
            <w:ins w:id="418" w:author="m q" w:date="2016-10-21T20:46:00Z">
              <w:r w:rsidR="00AA75D6">
                <w:t xml:space="preserve"> as we have not designed with </w:t>
              </w:r>
            </w:ins>
            <w:ins w:id="419" w:author="m q" w:date="2016-10-21T20:47:00Z">
              <w:r w:rsidR="00AA75D6">
                <w:t xml:space="preserve">security </w:t>
              </w:r>
            </w:ins>
            <w:ins w:id="420" w:author="m q" w:date="2016-10-21T20:46:00Z">
              <w:r w:rsidR="00AA75D6">
                <w:t xml:space="preserve">auditing in mind. </w:t>
              </w:r>
            </w:ins>
            <w:ins w:id="421" w:author="m q" w:date="2016-10-21T20:45:00Z">
              <w:r w:rsidR="00AA75D6">
                <w:t xml:space="preserve"> </w:t>
              </w:r>
            </w:ins>
          </w:p>
        </w:tc>
      </w:tr>
      <w:tr w:rsidR="00572AA9" w14:paraId="3837F75B" w14:textId="77777777" w:rsidTr="00921206">
        <w:trPr>
          <w:ins w:id="422" w:author="m q" w:date="2016-10-21T20:24:00Z"/>
        </w:trPr>
        <w:tc>
          <w:tcPr>
            <w:tcW w:w="1122" w:type="dxa"/>
            <w:tcPrChange w:id="423" w:author="m q" w:date="2016-10-21T21:10:00Z">
              <w:tcPr>
                <w:tcW w:w="1122" w:type="dxa"/>
              </w:tcPr>
            </w:tcPrChange>
          </w:tcPr>
          <w:p w14:paraId="41F59B47" w14:textId="3917B7E3" w:rsidR="00572AA9" w:rsidRDefault="00AA75D6" w:rsidP="736E9A84">
            <w:pPr>
              <w:spacing w:line="360" w:lineRule="auto"/>
              <w:rPr>
                <w:ins w:id="424" w:author="m q" w:date="2016-10-21T20:24:00Z"/>
              </w:rPr>
            </w:pPr>
            <w:ins w:id="425" w:author="m q" w:date="2016-10-21T20:47:00Z">
              <w:r>
                <w:t>OBJ0</w:t>
              </w:r>
              <w:r w:rsidR="0045037B">
                <w:t>9</w:t>
              </w:r>
            </w:ins>
          </w:p>
        </w:tc>
        <w:tc>
          <w:tcPr>
            <w:tcW w:w="1378" w:type="dxa"/>
            <w:tcPrChange w:id="426" w:author="m q" w:date="2016-10-21T21:10:00Z">
              <w:tcPr>
                <w:tcW w:w="1263" w:type="dxa"/>
                <w:gridSpan w:val="2"/>
              </w:tcPr>
            </w:tcPrChange>
          </w:tcPr>
          <w:p w14:paraId="0652D733" w14:textId="3C40CC88" w:rsidR="00572AA9" w:rsidRDefault="00AA75D6" w:rsidP="736E9A84">
            <w:pPr>
              <w:spacing w:line="360" w:lineRule="auto"/>
              <w:rPr>
                <w:ins w:id="427" w:author="m q" w:date="2016-10-21T20:24:00Z"/>
              </w:rPr>
            </w:pPr>
            <w:ins w:id="428" w:author="m q" w:date="2016-10-21T20:47:00Z">
              <w:r>
                <w:t>Data Collection</w:t>
              </w:r>
            </w:ins>
          </w:p>
        </w:tc>
        <w:tc>
          <w:tcPr>
            <w:tcW w:w="3210" w:type="dxa"/>
            <w:tcPrChange w:id="429" w:author="m q" w:date="2016-10-21T21:10:00Z">
              <w:tcPr>
                <w:tcW w:w="3252" w:type="dxa"/>
                <w:gridSpan w:val="3"/>
              </w:tcPr>
            </w:tcPrChange>
          </w:tcPr>
          <w:p w14:paraId="59DA5E46" w14:textId="77777777" w:rsidR="00572AA9" w:rsidRDefault="00AA75D6" w:rsidP="0045037B">
            <w:pPr>
              <w:rPr>
                <w:ins w:id="430" w:author="m q" w:date="2016-10-21T21:15:00Z"/>
              </w:rPr>
            </w:pPr>
            <w:ins w:id="431" w:author="m q" w:date="2016-10-21T20:48:00Z">
              <w:r>
                <w:t xml:space="preserve">Yes. Data store layer with 2 </w:t>
              </w:r>
            </w:ins>
            <w:ins w:id="432" w:author="m q" w:date="2016-10-21T21:14:00Z">
              <w:r w:rsidR="0045037B">
                <w:t>m</w:t>
              </w:r>
            </w:ins>
            <w:ins w:id="433" w:author="m q" w:date="2016-10-21T20:48:00Z">
              <w:r>
                <w:t>aster DB interface</w:t>
              </w:r>
            </w:ins>
            <w:ins w:id="434" w:author="m q" w:date="2016-10-21T21:15:00Z">
              <w:r w:rsidR="0045037B">
                <w:t>s</w:t>
              </w:r>
            </w:ins>
            <w:ins w:id="435" w:author="m q" w:date="2016-10-21T20:48:00Z">
              <w:r>
                <w:t xml:space="preserve"> </w:t>
              </w:r>
            </w:ins>
            <w:ins w:id="436" w:author="m q" w:date="2016-10-21T21:14:00Z">
              <w:r w:rsidR="0045037B">
                <w:t xml:space="preserve">and </w:t>
              </w:r>
            </w:ins>
            <w:ins w:id="437" w:author="m q" w:date="2016-10-21T21:15:00Z">
              <w:r w:rsidR="0045037B">
                <w:t>3</w:t>
              </w:r>
            </w:ins>
            <w:ins w:id="438" w:author="m q" w:date="2016-10-21T21:14:00Z">
              <w:r w:rsidR="0045037B">
                <w:t xml:space="preserve"> slave instances </w:t>
              </w:r>
            </w:ins>
            <w:ins w:id="439" w:author="m q" w:date="2016-10-21T21:15:00Z">
              <w:r w:rsidR="0045037B">
                <w:t>ensuring data is not compromised.</w:t>
              </w:r>
            </w:ins>
          </w:p>
          <w:p w14:paraId="295F801E" w14:textId="77777777" w:rsidR="0045037B" w:rsidRDefault="0045037B" w:rsidP="0045037B">
            <w:pPr>
              <w:rPr>
                <w:ins w:id="440" w:author="m q" w:date="2016-10-21T21:15:00Z"/>
              </w:rPr>
            </w:pPr>
          </w:p>
          <w:p w14:paraId="3316824A" w14:textId="4FC2CCD3" w:rsidR="0045037B" w:rsidRDefault="0045037B" w:rsidP="0045037B">
            <w:pPr>
              <w:rPr>
                <w:ins w:id="441" w:author="m q" w:date="2016-10-21T20:24:00Z"/>
              </w:rPr>
            </w:pPr>
            <w:ins w:id="442" w:author="m q" w:date="2016-10-21T21:15:00Z">
              <w:r>
                <w:t xml:space="preserve">Backup DB is COTS and will perform scheduled data dumps. </w:t>
              </w:r>
            </w:ins>
          </w:p>
        </w:tc>
        <w:tc>
          <w:tcPr>
            <w:tcW w:w="3866" w:type="dxa"/>
            <w:tcPrChange w:id="443" w:author="m q" w:date="2016-10-21T21:10:00Z">
              <w:tcPr>
                <w:tcW w:w="3939" w:type="dxa"/>
              </w:tcPr>
            </w:tcPrChange>
          </w:tcPr>
          <w:p w14:paraId="019124A8" w14:textId="11B04F34" w:rsidR="00572AA9" w:rsidRDefault="0045037B" w:rsidP="0045037B">
            <w:pPr>
              <w:spacing w:line="360" w:lineRule="auto"/>
              <w:rPr>
                <w:ins w:id="444" w:author="m q" w:date="2016-10-21T20:24:00Z"/>
              </w:rPr>
            </w:pPr>
            <w:ins w:id="445" w:author="m q" w:date="2016-10-21T21:16:00Z">
              <w:r>
                <w:t xml:space="preserve">Possibly, if remote data </w:t>
              </w:r>
              <w:proofErr w:type="spellStart"/>
              <w:r>
                <w:t>centre</w:t>
              </w:r>
              <w:proofErr w:type="spellEnd"/>
              <w:r>
                <w:t xml:space="preserve"> is compromised.</w:t>
              </w:r>
            </w:ins>
          </w:p>
        </w:tc>
      </w:tr>
      <w:tr w:rsidR="00572AA9" w14:paraId="1167074F" w14:textId="77777777" w:rsidTr="00921206">
        <w:trPr>
          <w:ins w:id="446" w:author="m q" w:date="2016-10-21T20:24:00Z"/>
        </w:trPr>
        <w:tc>
          <w:tcPr>
            <w:tcW w:w="1122" w:type="dxa"/>
            <w:tcPrChange w:id="447" w:author="m q" w:date="2016-10-21T21:10:00Z">
              <w:tcPr>
                <w:tcW w:w="1122" w:type="dxa"/>
              </w:tcPr>
            </w:tcPrChange>
          </w:tcPr>
          <w:p w14:paraId="25B95EEE" w14:textId="0DA56D33" w:rsidR="00572AA9" w:rsidRDefault="00572AA9" w:rsidP="736E9A84">
            <w:pPr>
              <w:spacing w:line="360" w:lineRule="auto"/>
              <w:rPr>
                <w:ins w:id="448" w:author="m q" w:date="2016-10-21T20:24:00Z"/>
              </w:rPr>
            </w:pPr>
            <w:ins w:id="449" w:author="m q" w:date="2016-10-21T20:24:00Z">
              <w:r>
                <w:t>OBJ10</w:t>
              </w:r>
            </w:ins>
          </w:p>
        </w:tc>
        <w:tc>
          <w:tcPr>
            <w:tcW w:w="1378" w:type="dxa"/>
            <w:tcPrChange w:id="450" w:author="m q" w:date="2016-10-21T21:10:00Z">
              <w:tcPr>
                <w:tcW w:w="1263" w:type="dxa"/>
                <w:gridSpan w:val="2"/>
              </w:tcPr>
            </w:tcPrChange>
          </w:tcPr>
          <w:p w14:paraId="537BAA60" w14:textId="399CCDC0" w:rsidR="00572AA9" w:rsidRDefault="005F1D39" w:rsidP="736E9A84">
            <w:pPr>
              <w:spacing w:line="360" w:lineRule="auto"/>
              <w:rPr>
                <w:ins w:id="451" w:author="m q" w:date="2016-10-21T20:24:00Z"/>
              </w:rPr>
            </w:pPr>
            <w:ins w:id="452" w:author="m q" w:date="2016-10-21T21:19:00Z">
              <w:r>
                <w:t>SLA 99.99%</w:t>
              </w:r>
            </w:ins>
          </w:p>
        </w:tc>
        <w:tc>
          <w:tcPr>
            <w:tcW w:w="3210" w:type="dxa"/>
            <w:tcPrChange w:id="453" w:author="m q" w:date="2016-10-21T21:10:00Z">
              <w:tcPr>
                <w:tcW w:w="3252" w:type="dxa"/>
                <w:gridSpan w:val="3"/>
              </w:tcPr>
            </w:tcPrChange>
          </w:tcPr>
          <w:p w14:paraId="3B746BEC" w14:textId="77777777" w:rsidR="00572AA9" w:rsidRDefault="00572AA9" w:rsidP="005F1D39">
            <w:pPr>
              <w:rPr>
                <w:ins w:id="454" w:author="m q" w:date="2016-10-21T21:22:00Z"/>
              </w:rPr>
            </w:pPr>
            <w:ins w:id="455" w:author="m q" w:date="2016-10-21T20:24:00Z">
              <w:r>
                <w:t xml:space="preserve">Yes. Final architecture incorporates N+1 redundancy in distributed file system reducing load on base station and </w:t>
              </w:r>
            </w:ins>
            <w:ins w:id="456" w:author="m q" w:date="2016-10-21T21:19:00Z">
              <w:r w:rsidR="005F1D39">
                <w:t>boosting system performance.</w:t>
              </w:r>
            </w:ins>
          </w:p>
          <w:p w14:paraId="7C5D01E4" w14:textId="77777777" w:rsidR="00582F53" w:rsidRDefault="00582F53" w:rsidP="005F1D39">
            <w:pPr>
              <w:rPr>
                <w:ins w:id="457" w:author="m q" w:date="2016-10-21T21:22:00Z"/>
              </w:rPr>
            </w:pPr>
          </w:p>
          <w:p w14:paraId="4A43FD84" w14:textId="171E7AC5" w:rsidR="00582F53" w:rsidRDefault="00582F53" w:rsidP="005F1D39">
            <w:pPr>
              <w:rPr>
                <w:ins w:id="458" w:author="m q" w:date="2016-10-21T20:24:00Z"/>
              </w:rPr>
            </w:pPr>
            <w:ins w:id="459" w:author="m q" w:date="2016-10-21T21:22:00Z">
              <w:r>
                <w:t>System components are cohesive and have minimal coupling paths reducing opportunity of failure or data corruption.</w:t>
              </w:r>
            </w:ins>
          </w:p>
        </w:tc>
        <w:tc>
          <w:tcPr>
            <w:tcW w:w="3866" w:type="dxa"/>
            <w:tcPrChange w:id="460" w:author="m q" w:date="2016-10-21T21:10:00Z">
              <w:tcPr>
                <w:tcW w:w="3939" w:type="dxa"/>
              </w:tcPr>
            </w:tcPrChange>
          </w:tcPr>
          <w:p w14:paraId="2D618639" w14:textId="00F9574E" w:rsidR="00572AA9" w:rsidRDefault="00582F53" w:rsidP="00A045F5">
            <w:pPr>
              <w:spacing w:line="360" w:lineRule="auto"/>
              <w:rPr>
                <w:ins w:id="461" w:author="m q" w:date="2016-10-21T20:24:00Z"/>
              </w:rPr>
            </w:pPr>
            <w:ins w:id="462" w:author="m q" w:date="2016-10-21T21:22:00Z">
              <w:r>
                <w:t xml:space="preserve">Yes. </w:t>
              </w:r>
            </w:ins>
            <w:ins w:id="463" w:author="m q" w:date="2016-10-21T21:23:00Z">
              <w:r>
                <w:t>Unforeseen</w:t>
              </w:r>
            </w:ins>
            <w:ins w:id="464" w:author="m q" w:date="2016-10-21T21:22:00Z">
              <w:r>
                <w:t xml:space="preserve"> external factors (natural)</w:t>
              </w:r>
            </w:ins>
            <w:ins w:id="465" w:author="m q" w:date="2016-10-21T21:31:00Z">
              <w:r w:rsidR="00A045F5">
                <w:t xml:space="preserve">. Longer than usual maintenance takes place. </w:t>
              </w:r>
            </w:ins>
          </w:p>
        </w:tc>
      </w:tr>
      <w:tr w:rsidR="001D6290" w14:paraId="16B56EE6" w14:textId="77777777" w:rsidTr="00921206">
        <w:trPr>
          <w:ins w:id="466" w:author="m q" w:date="2016-10-21T21:27:00Z"/>
        </w:trPr>
        <w:tc>
          <w:tcPr>
            <w:tcW w:w="1122" w:type="dxa"/>
          </w:tcPr>
          <w:p w14:paraId="19F9A123" w14:textId="496C27B3" w:rsidR="001D6290" w:rsidRDefault="001D6290" w:rsidP="736E9A84">
            <w:pPr>
              <w:spacing w:line="360" w:lineRule="auto"/>
              <w:rPr>
                <w:ins w:id="467" w:author="m q" w:date="2016-10-21T21:27:00Z"/>
              </w:rPr>
            </w:pPr>
            <w:ins w:id="468" w:author="m q" w:date="2016-10-21T21:27:00Z">
              <w:r>
                <w:t>OBJ11</w:t>
              </w:r>
            </w:ins>
          </w:p>
        </w:tc>
        <w:tc>
          <w:tcPr>
            <w:tcW w:w="1378" w:type="dxa"/>
          </w:tcPr>
          <w:p w14:paraId="18A78692" w14:textId="553BD611" w:rsidR="001D6290" w:rsidRDefault="001D6290" w:rsidP="736E9A84">
            <w:pPr>
              <w:spacing w:line="360" w:lineRule="auto"/>
              <w:rPr>
                <w:ins w:id="469" w:author="m q" w:date="2016-10-21T21:27:00Z"/>
              </w:rPr>
            </w:pPr>
            <w:ins w:id="470" w:author="m q" w:date="2016-10-21T21:27:00Z">
              <w:r>
                <w:t xml:space="preserve">Modular and </w:t>
              </w:r>
              <w:proofErr w:type="spellStart"/>
              <w:r>
                <w:t>scaleable</w:t>
              </w:r>
              <w:proofErr w:type="spellEnd"/>
            </w:ins>
          </w:p>
        </w:tc>
        <w:tc>
          <w:tcPr>
            <w:tcW w:w="3210" w:type="dxa"/>
          </w:tcPr>
          <w:p w14:paraId="6F41CB41" w14:textId="18E0D591" w:rsidR="001D6290" w:rsidRDefault="001D6290" w:rsidP="001D6290">
            <w:pPr>
              <w:rPr>
                <w:ins w:id="471" w:author="m q" w:date="2016-10-21T21:32:00Z"/>
              </w:rPr>
            </w:pPr>
            <w:ins w:id="472" w:author="m q" w:date="2016-10-21T21:28:00Z">
              <w:r>
                <w:t>Yes. Final architecture has grouped components into cohesive layers that interact with other layers</w:t>
              </w:r>
            </w:ins>
            <w:ins w:id="473" w:author="m q" w:date="2016-10-21T21:29:00Z">
              <w:r>
                <w:t xml:space="preserve"> only when required. </w:t>
              </w:r>
            </w:ins>
          </w:p>
          <w:p w14:paraId="046DD719" w14:textId="77777777" w:rsidR="00A045F5" w:rsidRDefault="00A045F5" w:rsidP="001D6290">
            <w:pPr>
              <w:rPr>
                <w:ins w:id="474" w:author="m q" w:date="2016-10-21T21:29:00Z"/>
              </w:rPr>
            </w:pPr>
          </w:p>
          <w:p w14:paraId="5C3CD5E7" w14:textId="77777777" w:rsidR="001D6290" w:rsidRDefault="001D6290" w:rsidP="001D6290">
            <w:pPr>
              <w:rPr>
                <w:ins w:id="475" w:author="m q" w:date="2016-10-21T21:32:00Z"/>
              </w:rPr>
            </w:pPr>
            <w:ins w:id="476" w:author="m q" w:date="2016-10-21T21:29:00Z">
              <w:r>
                <w:t>Scalability</w:t>
              </w:r>
            </w:ins>
            <w:ins w:id="477" w:author="m q" w:date="2016-10-21T21:30:00Z">
              <w:r>
                <w:t xml:space="preserve"> is achieved by adding extra base stations </w:t>
              </w:r>
            </w:ins>
            <w:ins w:id="478" w:author="m q" w:date="2016-10-21T21:32:00Z">
              <w:r w:rsidR="00A045F5">
                <w:t xml:space="preserve">as </w:t>
              </w:r>
              <w:proofErr w:type="gramStart"/>
              <w:r w:rsidR="00A045F5">
                <w:t>needed</w:t>
              </w:r>
            </w:ins>
            <w:ins w:id="479" w:author="m q" w:date="2016-10-21T21:30:00Z">
              <w:r>
                <w:t>(</w:t>
              </w:r>
              <w:proofErr w:type="gramEnd"/>
              <w:r>
                <w:t xml:space="preserve">with </w:t>
              </w:r>
              <w:proofErr w:type="spellStart"/>
              <w:r>
                <w:t>upto</w:t>
              </w:r>
              <w:proofErr w:type="spellEnd"/>
              <w:r>
                <w:t xml:space="preserve"> 10 devices) which will talk to the remote redundant backend. </w:t>
              </w:r>
            </w:ins>
          </w:p>
          <w:p w14:paraId="24E6F4DB" w14:textId="77777777" w:rsidR="00A045F5" w:rsidRDefault="00A045F5" w:rsidP="001D6290">
            <w:pPr>
              <w:rPr>
                <w:ins w:id="480" w:author="m q" w:date="2016-10-21T21:32:00Z"/>
              </w:rPr>
            </w:pPr>
          </w:p>
          <w:p w14:paraId="4B4C4BA7" w14:textId="77777777" w:rsidR="00A045F5" w:rsidRDefault="00A045F5" w:rsidP="00A045F5">
            <w:pPr>
              <w:rPr>
                <w:ins w:id="481" w:author="m q" w:date="2016-10-21T21:32:00Z"/>
              </w:rPr>
            </w:pPr>
            <w:ins w:id="482" w:author="m q" w:date="2016-10-21T21:32:00Z">
              <w:r>
                <w:t xml:space="preserve">Modular approach reduces processing and improves maintainability and modifiability. </w:t>
              </w:r>
            </w:ins>
          </w:p>
          <w:p w14:paraId="6DE2541F" w14:textId="04E18F23" w:rsidR="00A045F5" w:rsidRDefault="00A045F5" w:rsidP="001D6290">
            <w:pPr>
              <w:rPr>
                <w:ins w:id="483" w:author="m q" w:date="2016-10-21T21:27:00Z"/>
              </w:rPr>
            </w:pPr>
          </w:p>
        </w:tc>
        <w:tc>
          <w:tcPr>
            <w:tcW w:w="3866" w:type="dxa"/>
          </w:tcPr>
          <w:p w14:paraId="1EC2153C" w14:textId="56B10CDB" w:rsidR="001D6290" w:rsidRDefault="001D6290" w:rsidP="736E9A84">
            <w:pPr>
              <w:spacing w:line="360" w:lineRule="auto"/>
              <w:rPr>
                <w:ins w:id="484" w:author="m q" w:date="2016-10-21T21:27:00Z"/>
              </w:rPr>
            </w:pPr>
            <w:ins w:id="485" w:author="m q" w:date="2016-10-21T21:30:00Z">
              <w:r>
                <w:t>Possibl</w:t>
              </w:r>
              <w:r w:rsidR="00A045F5">
                <w:t xml:space="preserve">y, if data </w:t>
              </w:r>
              <w:proofErr w:type="spellStart"/>
              <w:r w:rsidR="00A045F5">
                <w:t>centre</w:t>
              </w:r>
              <w:proofErr w:type="spellEnd"/>
              <w:r w:rsidR="00A045F5">
                <w:t xml:space="preserve"> becomes compromised.</w:t>
              </w:r>
            </w:ins>
            <w:bookmarkStart w:id="486" w:name="_GoBack"/>
            <w:bookmarkEnd w:id="486"/>
          </w:p>
        </w:tc>
      </w:tr>
    </w:tbl>
    <w:p w14:paraId="4682669F" w14:textId="77777777" w:rsidR="0065233C" w:rsidRDefault="0065233C" w:rsidP="736E9A84">
      <w:pPr>
        <w:spacing w:line="360" w:lineRule="auto"/>
        <w:rPr>
          <w:ins w:id="487" w:author="m q" w:date="2016-10-21T19:45:00Z"/>
        </w:rPr>
      </w:pPr>
    </w:p>
    <w:p w14:paraId="4FB66574" w14:textId="18A4067D" w:rsidR="00C45CFC" w:rsidDel="001D6290" w:rsidRDefault="00C45CFC" w:rsidP="736E9A84">
      <w:pPr>
        <w:spacing w:line="360" w:lineRule="auto"/>
        <w:rPr>
          <w:del w:id="488" w:author="m q" w:date="2016-10-21T21:26:00Z"/>
        </w:rPr>
      </w:pPr>
    </w:p>
    <w:p w14:paraId="6F3AEA73" w14:textId="196FDF43" w:rsidR="2A592D83" w:rsidDel="001D6290" w:rsidRDefault="00A992BB" w:rsidP="2A592D83">
      <w:pPr>
        <w:spacing w:line="360" w:lineRule="auto"/>
        <w:rPr>
          <w:del w:id="489" w:author="m q" w:date="2016-10-21T21:26:00Z"/>
        </w:rPr>
      </w:pPr>
      <w:del w:id="490" w:author="m q" w:date="2016-10-21T21:26:00Z">
        <w:r w:rsidDel="001D6290">
          <w:delText xml:space="preserve">From the final implementation diagram shows that our system has many qualities that each stakeholder can depend on. Now the final system has local multiple base stations because they are scalable, which means they will have the ability to accommodate more and more devices, and also become available when one base station fails. Now all the physical devices have to go through encryption and authentication. </w:delText>
        </w:r>
      </w:del>
    </w:p>
    <w:p w14:paraId="51469AD0" w14:textId="73D4D6EB" w:rsidR="736E9A84" w:rsidDel="001D6290" w:rsidRDefault="736E9A84" w:rsidP="70ED21F3">
      <w:pPr>
        <w:spacing w:line="360" w:lineRule="auto"/>
        <w:rPr>
          <w:del w:id="491" w:author="m q" w:date="2016-10-21T21:26:00Z"/>
        </w:rPr>
      </w:pPr>
      <w:del w:id="492" w:author="m q" w:date="2016-10-21T21:26:00Z">
        <w:r w:rsidDel="001D6290">
          <w:delText xml:space="preserve">Therefore the new implementation architecture we obtained has system qualities like availability, security, performance, scalability, and reliability. Therefore, this means the stakeholder can benefit from this system.   </w:delText>
        </w:r>
      </w:del>
    </w:p>
    <w:p w14:paraId="0D24E6A5" w14:textId="0DB3D9D0" w:rsidR="736E9A84" w:rsidRDefault="736E9A84" w:rsidP="736E9A84">
      <w:pPr>
        <w:spacing w:line="360" w:lineRule="auto"/>
      </w:pPr>
    </w:p>
    <w:p w14:paraId="23CEAD3A" w14:textId="25C85561" w:rsidR="736E9A84" w:rsidRDefault="736E9A84" w:rsidP="736E9A84">
      <w:pPr>
        <w:spacing w:line="360" w:lineRule="auto"/>
      </w:pPr>
    </w:p>
    <w:sectPr w:rsidR="736E9A84" w:rsidSect="00065A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A5DD8" w14:textId="77777777" w:rsidR="001D6290" w:rsidRDefault="001D6290" w:rsidP="0085255B">
      <w:pPr>
        <w:spacing w:after="0" w:line="240" w:lineRule="auto"/>
      </w:pPr>
      <w:r>
        <w:separator/>
      </w:r>
    </w:p>
  </w:endnote>
  <w:endnote w:type="continuationSeparator" w:id="0">
    <w:p w14:paraId="24199586" w14:textId="77777777" w:rsidR="001D6290" w:rsidRDefault="001D6290" w:rsidP="0085255B">
      <w:pPr>
        <w:spacing w:after="0" w:line="240" w:lineRule="auto"/>
      </w:pPr>
      <w:r>
        <w:continuationSeparator/>
      </w:r>
    </w:p>
  </w:endnote>
  <w:endnote w:type="continuationNotice" w:id="1">
    <w:p w14:paraId="3B26E52B" w14:textId="77777777" w:rsidR="001D6290" w:rsidRDefault="001D6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Segoe UI">
    <w:altName w:val="Menlo Bold"/>
    <w:charset w:val="00"/>
    <w:family w:val="swiss"/>
    <w:pitch w:val="variable"/>
    <w:sig w:usb0="E10022FF" w:usb1="C000E47F" w:usb2="00000029" w:usb3="00000000" w:csb0="000001DF" w:csb1="00000000"/>
  </w:font>
  <w:font w:name="Calibri,T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4973F" w14:textId="77777777" w:rsidR="001D6290" w:rsidRDefault="001D6290" w:rsidP="0085255B">
      <w:pPr>
        <w:spacing w:after="0" w:line="240" w:lineRule="auto"/>
      </w:pPr>
      <w:r>
        <w:separator/>
      </w:r>
    </w:p>
  </w:footnote>
  <w:footnote w:type="continuationSeparator" w:id="0">
    <w:p w14:paraId="78A75010" w14:textId="77777777" w:rsidR="001D6290" w:rsidRDefault="001D6290" w:rsidP="0085255B">
      <w:pPr>
        <w:spacing w:after="0" w:line="240" w:lineRule="auto"/>
      </w:pPr>
      <w:r>
        <w:continuationSeparator/>
      </w:r>
    </w:p>
  </w:footnote>
  <w:footnote w:type="continuationNotice" w:id="1">
    <w:p w14:paraId="2959F33C" w14:textId="77777777" w:rsidR="001D6290" w:rsidRDefault="001D629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A4D2D"/>
    <w:multiLevelType w:val="hybridMultilevel"/>
    <w:tmpl w:val="F45620DC"/>
    <w:lvl w:ilvl="0" w:tplc="EC007550">
      <w:start w:val="1"/>
      <w:numFmt w:val="bullet"/>
      <w:lvlText w:val=""/>
      <w:lvlJc w:val="left"/>
      <w:pPr>
        <w:ind w:left="720" w:hanging="360"/>
      </w:pPr>
      <w:rPr>
        <w:rFonts w:ascii="Symbol" w:hAnsi="Symbol" w:hint="default"/>
      </w:rPr>
    </w:lvl>
    <w:lvl w:ilvl="1" w:tplc="02328C50">
      <w:start w:val="1"/>
      <w:numFmt w:val="bullet"/>
      <w:lvlText w:val="o"/>
      <w:lvlJc w:val="left"/>
      <w:pPr>
        <w:ind w:left="1440" w:hanging="360"/>
      </w:pPr>
      <w:rPr>
        <w:rFonts w:ascii="Courier New" w:hAnsi="Courier New" w:hint="default"/>
      </w:rPr>
    </w:lvl>
    <w:lvl w:ilvl="2" w:tplc="6AE40904">
      <w:start w:val="1"/>
      <w:numFmt w:val="bullet"/>
      <w:lvlText w:val=""/>
      <w:lvlJc w:val="left"/>
      <w:pPr>
        <w:ind w:left="2160" w:hanging="360"/>
      </w:pPr>
      <w:rPr>
        <w:rFonts w:ascii="Wingdings" w:hAnsi="Wingdings" w:hint="default"/>
      </w:rPr>
    </w:lvl>
    <w:lvl w:ilvl="3" w:tplc="1F4887DE">
      <w:start w:val="1"/>
      <w:numFmt w:val="bullet"/>
      <w:lvlText w:val=""/>
      <w:lvlJc w:val="left"/>
      <w:pPr>
        <w:ind w:left="2880" w:hanging="360"/>
      </w:pPr>
      <w:rPr>
        <w:rFonts w:ascii="Symbol" w:hAnsi="Symbol" w:hint="default"/>
      </w:rPr>
    </w:lvl>
    <w:lvl w:ilvl="4" w:tplc="B7D4D97E">
      <w:start w:val="1"/>
      <w:numFmt w:val="bullet"/>
      <w:lvlText w:val="o"/>
      <w:lvlJc w:val="left"/>
      <w:pPr>
        <w:ind w:left="3600" w:hanging="360"/>
      </w:pPr>
      <w:rPr>
        <w:rFonts w:ascii="Courier New" w:hAnsi="Courier New" w:hint="default"/>
      </w:rPr>
    </w:lvl>
    <w:lvl w:ilvl="5" w:tplc="2FCC10AE">
      <w:start w:val="1"/>
      <w:numFmt w:val="bullet"/>
      <w:lvlText w:val=""/>
      <w:lvlJc w:val="left"/>
      <w:pPr>
        <w:ind w:left="4320" w:hanging="360"/>
      </w:pPr>
      <w:rPr>
        <w:rFonts w:ascii="Wingdings" w:hAnsi="Wingdings" w:hint="default"/>
      </w:rPr>
    </w:lvl>
    <w:lvl w:ilvl="6" w:tplc="38B2966E">
      <w:start w:val="1"/>
      <w:numFmt w:val="bullet"/>
      <w:lvlText w:val=""/>
      <w:lvlJc w:val="left"/>
      <w:pPr>
        <w:ind w:left="5040" w:hanging="360"/>
      </w:pPr>
      <w:rPr>
        <w:rFonts w:ascii="Symbol" w:hAnsi="Symbol" w:hint="default"/>
      </w:rPr>
    </w:lvl>
    <w:lvl w:ilvl="7" w:tplc="71787B2E">
      <w:start w:val="1"/>
      <w:numFmt w:val="bullet"/>
      <w:lvlText w:val="o"/>
      <w:lvlJc w:val="left"/>
      <w:pPr>
        <w:ind w:left="5760" w:hanging="360"/>
      </w:pPr>
      <w:rPr>
        <w:rFonts w:ascii="Courier New" w:hAnsi="Courier New" w:hint="default"/>
      </w:rPr>
    </w:lvl>
    <w:lvl w:ilvl="8" w:tplc="F768F4B0">
      <w:start w:val="1"/>
      <w:numFmt w:val="bullet"/>
      <w:lvlText w:val=""/>
      <w:lvlJc w:val="left"/>
      <w:pPr>
        <w:ind w:left="6480" w:hanging="360"/>
      </w:pPr>
      <w:rPr>
        <w:rFonts w:ascii="Wingdings" w:hAnsi="Wingdings" w:hint="default"/>
      </w:rPr>
    </w:lvl>
  </w:abstractNum>
  <w:abstractNum w:abstractNumId="2">
    <w:nsid w:val="14F362F7"/>
    <w:multiLevelType w:val="multilevel"/>
    <w:tmpl w:val="CF9889B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325F0A"/>
    <w:multiLevelType w:val="hybridMultilevel"/>
    <w:tmpl w:val="A0A2FF20"/>
    <w:lvl w:ilvl="0" w:tplc="FF18092A">
      <w:start w:val="1"/>
      <w:numFmt w:val="bullet"/>
      <w:lvlText w:val=""/>
      <w:lvlJc w:val="left"/>
      <w:pPr>
        <w:ind w:left="720" w:hanging="360"/>
      </w:pPr>
      <w:rPr>
        <w:rFonts w:ascii="Symbol" w:hAnsi="Symbol" w:hint="default"/>
      </w:rPr>
    </w:lvl>
    <w:lvl w:ilvl="1" w:tplc="EC5C43D8">
      <w:start w:val="1"/>
      <w:numFmt w:val="bullet"/>
      <w:lvlText w:val="o"/>
      <w:lvlJc w:val="left"/>
      <w:pPr>
        <w:ind w:left="1440" w:hanging="360"/>
      </w:pPr>
      <w:rPr>
        <w:rFonts w:ascii="Courier New" w:hAnsi="Courier New" w:hint="default"/>
      </w:rPr>
    </w:lvl>
    <w:lvl w:ilvl="2" w:tplc="2954D4AA">
      <w:start w:val="1"/>
      <w:numFmt w:val="bullet"/>
      <w:lvlText w:val=""/>
      <w:lvlJc w:val="left"/>
      <w:pPr>
        <w:ind w:left="2160" w:hanging="360"/>
      </w:pPr>
      <w:rPr>
        <w:rFonts w:ascii="Wingdings" w:hAnsi="Wingdings" w:hint="default"/>
      </w:rPr>
    </w:lvl>
    <w:lvl w:ilvl="3" w:tplc="F3A45C7A">
      <w:start w:val="1"/>
      <w:numFmt w:val="bullet"/>
      <w:lvlText w:val=""/>
      <w:lvlJc w:val="left"/>
      <w:pPr>
        <w:ind w:left="2880" w:hanging="360"/>
      </w:pPr>
      <w:rPr>
        <w:rFonts w:ascii="Symbol" w:hAnsi="Symbol" w:hint="default"/>
      </w:rPr>
    </w:lvl>
    <w:lvl w:ilvl="4" w:tplc="1AE882AC">
      <w:start w:val="1"/>
      <w:numFmt w:val="bullet"/>
      <w:lvlText w:val="o"/>
      <w:lvlJc w:val="left"/>
      <w:pPr>
        <w:ind w:left="3600" w:hanging="360"/>
      </w:pPr>
      <w:rPr>
        <w:rFonts w:ascii="Courier New" w:hAnsi="Courier New" w:hint="default"/>
      </w:rPr>
    </w:lvl>
    <w:lvl w:ilvl="5" w:tplc="89C821EA">
      <w:start w:val="1"/>
      <w:numFmt w:val="bullet"/>
      <w:lvlText w:val=""/>
      <w:lvlJc w:val="left"/>
      <w:pPr>
        <w:ind w:left="4320" w:hanging="360"/>
      </w:pPr>
      <w:rPr>
        <w:rFonts w:ascii="Wingdings" w:hAnsi="Wingdings" w:hint="default"/>
      </w:rPr>
    </w:lvl>
    <w:lvl w:ilvl="6" w:tplc="79D69124">
      <w:start w:val="1"/>
      <w:numFmt w:val="bullet"/>
      <w:lvlText w:val=""/>
      <w:lvlJc w:val="left"/>
      <w:pPr>
        <w:ind w:left="5040" w:hanging="360"/>
      </w:pPr>
      <w:rPr>
        <w:rFonts w:ascii="Symbol" w:hAnsi="Symbol" w:hint="default"/>
      </w:rPr>
    </w:lvl>
    <w:lvl w:ilvl="7" w:tplc="987AFEAE">
      <w:start w:val="1"/>
      <w:numFmt w:val="bullet"/>
      <w:lvlText w:val="o"/>
      <w:lvlJc w:val="left"/>
      <w:pPr>
        <w:ind w:left="5760" w:hanging="360"/>
      </w:pPr>
      <w:rPr>
        <w:rFonts w:ascii="Courier New" w:hAnsi="Courier New" w:hint="default"/>
      </w:rPr>
    </w:lvl>
    <w:lvl w:ilvl="8" w:tplc="257A32DE">
      <w:start w:val="1"/>
      <w:numFmt w:val="bullet"/>
      <w:lvlText w:val=""/>
      <w:lvlJc w:val="left"/>
      <w:pPr>
        <w:ind w:left="6480" w:hanging="360"/>
      </w:pPr>
      <w:rPr>
        <w:rFonts w:ascii="Wingdings" w:hAnsi="Wingdings" w:hint="default"/>
      </w:rPr>
    </w:lvl>
  </w:abstractNum>
  <w:abstractNum w:abstractNumId="4">
    <w:nsid w:val="2D780B5D"/>
    <w:multiLevelType w:val="multilevel"/>
    <w:tmpl w:val="1DE08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0F3519"/>
    <w:multiLevelType w:val="hybridMultilevel"/>
    <w:tmpl w:val="6494FAE2"/>
    <w:lvl w:ilvl="0" w:tplc="6EC26156">
      <w:start w:val="1"/>
      <w:numFmt w:val="decimal"/>
      <w:lvlText w:val="%1."/>
      <w:lvlJc w:val="left"/>
      <w:pPr>
        <w:ind w:left="720" w:hanging="360"/>
      </w:pPr>
    </w:lvl>
    <w:lvl w:ilvl="1" w:tplc="B8DEC178">
      <w:start w:val="1"/>
      <w:numFmt w:val="lowerLetter"/>
      <w:lvlText w:val="%2."/>
      <w:lvlJc w:val="left"/>
      <w:pPr>
        <w:ind w:left="1440" w:hanging="360"/>
      </w:pPr>
    </w:lvl>
    <w:lvl w:ilvl="2" w:tplc="AC4C8510">
      <w:start w:val="1"/>
      <w:numFmt w:val="lowerRoman"/>
      <w:lvlText w:val="%3."/>
      <w:lvlJc w:val="right"/>
      <w:pPr>
        <w:ind w:left="2160" w:hanging="180"/>
      </w:pPr>
    </w:lvl>
    <w:lvl w:ilvl="3" w:tplc="532C513C">
      <w:start w:val="1"/>
      <w:numFmt w:val="decimal"/>
      <w:lvlText w:val="%4."/>
      <w:lvlJc w:val="left"/>
      <w:pPr>
        <w:ind w:left="2880" w:hanging="360"/>
      </w:pPr>
    </w:lvl>
    <w:lvl w:ilvl="4" w:tplc="F6363806">
      <w:start w:val="1"/>
      <w:numFmt w:val="lowerLetter"/>
      <w:lvlText w:val="%5."/>
      <w:lvlJc w:val="left"/>
      <w:pPr>
        <w:ind w:left="3600" w:hanging="360"/>
      </w:pPr>
    </w:lvl>
    <w:lvl w:ilvl="5" w:tplc="97C83CBE">
      <w:start w:val="1"/>
      <w:numFmt w:val="lowerRoman"/>
      <w:lvlText w:val="%6."/>
      <w:lvlJc w:val="right"/>
      <w:pPr>
        <w:ind w:left="4320" w:hanging="180"/>
      </w:pPr>
    </w:lvl>
    <w:lvl w:ilvl="6" w:tplc="CB26FAB0">
      <w:start w:val="1"/>
      <w:numFmt w:val="decimal"/>
      <w:lvlText w:val="%7."/>
      <w:lvlJc w:val="left"/>
      <w:pPr>
        <w:ind w:left="5040" w:hanging="360"/>
      </w:pPr>
    </w:lvl>
    <w:lvl w:ilvl="7" w:tplc="E3664D88">
      <w:start w:val="1"/>
      <w:numFmt w:val="lowerLetter"/>
      <w:lvlText w:val="%8."/>
      <w:lvlJc w:val="left"/>
      <w:pPr>
        <w:ind w:left="5760" w:hanging="360"/>
      </w:pPr>
    </w:lvl>
    <w:lvl w:ilvl="8" w:tplc="EB247086">
      <w:start w:val="1"/>
      <w:numFmt w:val="lowerRoman"/>
      <w:lvlText w:val="%9."/>
      <w:lvlJc w:val="right"/>
      <w:pPr>
        <w:ind w:left="6480" w:hanging="180"/>
      </w:pPr>
    </w:lvl>
  </w:abstractNum>
  <w:abstractNum w:abstractNumId="6">
    <w:nsid w:val="35245BEB"/>
    <w:multiLevelType w:val="hybridMultilevel"/>
    <w:tmpl w:val="FD3C6D54"/>
    <w:lvl w:ilvl="0" w:tplc="8940E402">
      <w:start w:val="1"/>
      <w:numFmt w:val="bullet"/>
      <w:lvlText w:val=""/>
      <w:lvlJc w:val="left"/>
      <w:pPr>
        <w:ind w:left="720" w:hanging="360"/>
      </w:pPr>
      <w:rPr>
        <w:rFonts w:ascii="Symbol" w:hAnsi="Symbol" w:hint="default"/>
      </w:rPr>
    </w:lvl>
    <w:lvl w:ilvl="1" w:tplc="A468A420">
      <w:start w:val="1"/>
      <w:numFmt w:val="bullet"/>
      <w:lvlText w:val="o"/>
      <w:lvlJc w:val="left"/>
      <w:pPr>
        <w:ind w:left="1440" w:hanging="360"/>
      </w:pPr>
      <w:rPr>
        <w:rFonts w:ascii="Courier New" w:hAnsi="Courier New" w:hint="default"/>
      </w:rPr>
    </w:lvl>
    <w:lvl w:ilvl="2" w:tplc="F15AC4B4">
      <w:start w:val="1"/>
      <w:numFmt w:val="bullet"/>
      <w:lvlText w:val=""/>
      <w:lvlJc w:val="left"/>
      <w:pPr>
        <w:ind w:left="2160" w:hanging="360"/>
      </w:pPr>
      <w:rPr>
        <w:rFonts w:ascii="Wingdings" w:hAnsi="Wingdings" w:hint="default"/>
      </w:rPr>
    </w:lvl>
    <w:lvl w:ilvl="3" w:tplc="D87A3790">
      <w:start w:val="1"/>
      <w:numFmt w:val="bullet"/>
      <w:lvlText w:val=""/>
      <w:lvlJc w:val="left"/>
      <w:pPr>
        <w:ind w:left="2880" w:hanging="360"/>
      </w:pPr>
      <w:rPr>
        <w:rFonts w:ascii="Symbol" w:hAnsi="Symbol" w:hint="default"/>
      </w:rPr>
    </w:lvl>
    <w:lvl w:ilvl="4" w:tplc="194E4854">
      <w:start w:val="1"/>
      <w:numFmt w:val="bullet"/>
      <w:lvlText w:val="o"/>
      <w:lvlJc w:val="left"/>
      <w:pPr>
        <w:ind w:left="3600" w:hanging="360"/>
      </w:pPr>
      <w:rPr>
        <w:rFonts w:ascii="Courier New" w:hAnsi="Courier New" w:hint="default"/>
      </w:rPr>
    </w:lvl>
    <w:lvl w:ilvl="5" w:tplc="26223974">
      <w:start w:val="1"/>
      <w:numFmt w:val="bullet"/>
      <w:lvlText w:val=""/>
      <w:lvlJc w:val="left"/>
      <w:pPr>
        <w:ind w:left="4320" w:hanging="360"/>
      </w:pPr>
      <w:rPr>
        <w:rFonts w:ascii="Wingdings" w:hAnsi="Wingdings" w:hint="default"/>
      </w:rPr>
    </w:lvl>
    <w:lvl w:ilvl="6" w:tplc="8E9C82E6">
      <w:start w:val="1"/>
      <w:numFmt w:val="bullet"/>
      <w:lvlText w:val=""/>
      <w:lvlJc w:val="left"/>
      <w:pPr>
        <w:ind w:left="5040" w:hanging="360"/>
      </w:pPr>
      <w:rPr>
        <w:rFonts w:ascii="Symbol" w:hAnsi="Symbol" w:hint="default"/>
      </w:rPr>
    </w:lvl>
    <w:lvl w:ilvl="7" w:tplc="4948B89A">
      <w:start w:val="1"/>
      <w:numFmt w:val="bullet"/>
      <w:lvlText w:val="o"/>
      <w:lvlJc w:val="left"/>
      <w:pPr>
        <w:ind w:left="5760" w:hanging="360"/>
      </w:pPr>
      <w:rPr>
        <w:rFonts w:ascii="Courier New" w:hAnsi="Courier New" w:hint="default"/>
      </w:rPr>
    </w:lvl>
    <w:lvl w:ilvl="8" w:tplc="7BD4E1E0">
      <w:start w:val="1"/>
      <w:numFmt w:val="bullet"/>
      <w:lvlText w:val=""/>
      <w:lvlJc w:val="left"/>
      <w:pPr>
        <w:ind w:left="6480" w:hanging="360"/>
      </w:pPr>
      <w:rPr>
        <w:rFonts w:ascii="Wingdings" w:hAnsi="Wingdings" w:hint="default"/>
      </w:rPr>
    </w:lvl>
  </w:abstractNum>
  <w:abstractNum w:abstractNumId="7">
    <w:nsid w:val="46D93058"/>
    <w:multiLevelType w:val="hybridMultilevel"/>
    <w:tmpl w:val="A2BA5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069006F"/>
    <w:multiLevelType w:val="hybridMultilevel"/>
    <w:tmpl w:val="9CFCF71C"/>
    <w:lvl w:ilvl="0" w:tplc="93F46AB4">
      <w:start w:val="1"/>
      <w:numFmt w:val="bullet"/>
      <w:lvlText w:val=""/>
      <w:lvlJc w:val="left"/>
      <w:pPr>
        <w:ind w:left="720" w:hanging="360"/>
      </w:pPr>
      <w:rPr>
        <w:rFonts w:ascii="Symbol" w:hAnsi="Symbol" w:hint="default"/>
      </w:rPr>
    </w:lvl>
    <w:lvl w:ilvl="1" w:tplc="F1AAC166">
      <w:start w:val="1"/>
      <w:numFmt w:val="bullet"/>
      <w:lvlText w:val="o"/>
      <w:lvlJc w:val="left"/>
      <w:pPr>
        <w:ind w:left="1440" w:hanging="360"/>
      </w:pPr>
      <w:rPr>
        <w:rFonts w:ascii="Courier New" w:hAnsi="Courier New" w:hint="default"/>
      </w:rPr>
    </w:lvl>
    <w:lvl w:ilvl="2" w:tplc="09EACFE2">
      <w:start w:val="1"/>
      <w:numFmt w:val="bullet"/>
      <w:lvlText w:val=""/>
      <w:lvlJc w:val="left"/>
      <w:pPr>
        <w:ind w:left="2160" w:hanging="360"/>
      </w:pPr>
      <w:rPr>
        <w:rFonts w:ascii="Wingdings" w:hAnsi="Wingdings" w:hint="default"/>
      </w:rPr>
    </w:lvl>
    <w:lvl w:ilvl="3" w:tplc="AD3C4150">
      <w:start w:val="1"/>
      <w:numFmt w:val="bullet"/>
      <w:lvlText w:val=""/>
      <w:lvlJc w:val="left"/>
      <w:pPr>
        <w:ind w:left="2880" w:hanging="360"/>
      </w:pPr>
      <w:rPr>
        <w:rFonts w:ascii="Symbol" w:hAnsi="Symbol" w:hint="default"/>
      </w:rPr>
    </w:lvl>
    <w:lvl w:ilvl="4" w:tplc="F1863A58">
      <w:start w:val="1"/>
      <w:numFmt w:val="bullet"/>
      <w:lvlText w:val="o"/>
      <w:lvlJc w:val="left"/>
      <w:pPr>
        <w:ind w:left="3600" w:hanging="360"/>
      </w:pPr>
      <w:rPr>
        <w:rFonts w:ascii="Courier New" w:hAnsi="Courier New" w:hint="default"/>
      </w:rPr>
    </w:lvl>
    <w:lvl w:ilvl="5" w:tplc="A998BFAA">
      <w:start w:val="1"/>
      <w:numFmt w:val="bullet"/>
      <w:lvlText w:val=""/>
      <w:lvlJc w:val="left"/>
      <w:pPr>
        <w:ind w:left="4320" w:hanging="360"/>
      </w:pPr>
      <w:rPr>
        <w:rFonts w:ascii="Wingdings" w:hAnsi="Wingdings" w:hint="default"/>
      </w:rPr>
    </w:lvl>
    <w:lvl w:ilvl="6" w:tplc="8076917A">
      <w:start w:val="1"/>
      <w:numFmt w:val="bullet"/>
      <w:lvlText w:val=""/>
      <w:lvlJc w:val="left"/>
      <w:pPr>
        <w:ind w:left="5040" w:hanging="360"/>
      </w:pPr>
      <w:rPr>
        <w:rFonts w:ascii="Symbol" w:hAnsi="Symbol" w:hint="default"/>
      </w:rPr>
    </w:lvl>
    <w:lvl w:ilvl="7" w:tplc="94C6D5CA">
      <w:start w:val="1"/>
      <w:numFmt w:val="bullet"/>
      <w:lvlText w:val="o"/>
      <w:lvlJc w:val="left"/>
      <w:pPr>
        <w:ind w:left="5760" w:hanging="360"/>
      </w:pPr>
      <w:rPr>
        <w:rFonts w:ascii="Courier New" w:hAnsi="Courier New" w:hint="default"/>
      </w:rPr>
    </w:lvl>
    <w:lvl w:ilvl="8" w:tplc="288E53B8">
      <w:start w:val="1"/>
      <w:numFmt w:val="bullet"/>
      <w:lvlText w:val=""/>
      <w:lvlJc w:val="left"/>
      <w:pPr>
        <w:ind w:left="6480" w:hanging="360"/>
      </w:pPr>
      <w:rPr>
        <w:rFonts w:ascii="Wingdings" w:hAnsi="Wingdings" w:hint="default"/>
      </w:rPr>
    </w:lvl>
  </w:abstractNum>
  <w:abstractNum w:abstractNumId="9">
    <w:nsid w:val="512652ED"/>
    <w:multiLevelType w:val="hybridMultilevel"/>
    <w:tmpl w:val="11CAF4EE"/>
    <w:lvl w:ilvl="0" w:tplc="FF9E1E6E">
      <w:start w:val="1"/>
      <w:numFmt w:val="bullet"/>
      <w:lvlText w:val=""/>
      <w:lvlJc w:val="left"/>
      <w:pPr>
        <w:ind w:left="720" w:hanging="360"/>
      </w:pPr>
      <w:rPr>
        <w:rFonts w:ascii="Symbol" w:hAnsi="Symbol" w:hint="default"/>
      </w:rPr>
    </w:lvl>
    <w:lvl w:ilvl="1" w:tplc="CB564D9E">
      <w:start w:val="1"/>
      <w:numFmt w:val="bullet"/>
      <w:lvlText w:val="o"/>
      <w:lvlJc w:val="left"/>
      <w:pPr>
        <w:ind w:left="1440" w:hanging="360"/>
      </w:pPr>
      <w:rPr>
        <w:rFonts w:ascii="Courier New" w:hAnsi="Courier New" w:hint="default"/>
      </w:rPr>
    </w:lvl>
    <w:lvl w:ilvl="2" w:tplc="3DBA95BC">
      <w:start w:val="1"/>
      <w:numFmt w:val="bullet"/>
      <w:lvlText w:val=""/>
      <w:lvlJc w:val="left"/>
      <w:pPr>
        <w:ind w:left="2160" w:hanging="360"/>
      </w:pPr>
      <w:rPr>
        <w:rFonts w:ascii="Wingdings" w:hAnsi="Wingdings" w:hint="default"/>
      </w:rPr>
    </w:lvl>
    <w:lvl w:ilvl="3" w:tplc="EE3AB102">
      <w:start w:val="1"/>
      <w:numFmt w:val="bullet"/>
      <w:lvlText w:val=""/>
      <w:lvlJc w:val="left"/>
      <w:pPr>
        <w:ind w:left="2880" w:hanging="360"/>
      </w:pPr>
      <w:rPr>
        <w:rFonts w:ascii="Symbol" w:hAnsi="Symbol" w:hint="default"/>
      </w:rPr>
    </w:lvl>
    <w:lvl w:ilvl="4" w:tplc="1A021496">
      <w:start w:val="1"/>
      <w:numFmt w:val="bullet"/>
      <w:lvlText w:val="o"/>
      <w:lvlJc w:val="left"/>
      <w:pPr>
        <w:ind w:left="3600" w:hanging="360"/>
      </w:pPr>
      <w:rPr>
        <w:rFonts w:ascii="Courier New" w:hAnsi="Courier New" w:hint="default"/>
      </w:rPr>
    </w:lvl>
    <w:lvl w:ilvl="5" w:tplc="208AD6F2">
      <w:start w:val="1"/>
      <w:numFmt w:val="bullet"/>
      <w:lvlText w:val=""/>
      <w:lvlJc w:val="left"/>
      <w:pPr>
        <w:ind w:left="4320" w:hanging="360"/>
      </w:pPr>
      <w:rPr>
        <w:rFonts w:ascii="Wingdings" w:hAnsi="Wingdings" w:hint="default"/>
      </w:rPr>
    </w:lvl>
    <w:lvl w:ilvl="6" w:tplc="C0749616">
      <w:start w:val="1"/>
      <w:numFmt w:val="bullet"/>
      <w:lvlText w:val=""/>
      <w:lvlJc w:val="left"/>
      <w:pPr>
        <w:ind w:left="5040" w:hanging="360"/>
      </w:pPr>
      <w:rPr>
        <w:rFonts w:ascii="Symbol" w:hAnsi="Symbol" w:hint="default"/>
      </w:rPr>
    </w:lvl>
    <w:lvl w:ilvl="7" w:tplc="482E9078">
      <w:start w:val="1"/>
      <w:numFmt w:val="bullet"/>
      <w:lvlText w:val="o"/>
      <w:lvlJc w:val="left"/>
      <w:pPr>
        <w:ind w:left="5760" w:hanging="360"/>
      </w:pPr>
      <w:rPr>
        <w:rFonts w:ascii="Courier New" w:hAnsi="Courier New" w:hint="default"/>
      </w:rPr>
    </w:lvl>
    <w:lvl w:ilvl="8" w:tplc="B9DA992C">
      <w:start w:val="1"/>
      <w:numFmt w:val="bullet"/>
      <w:lvlText w:val=""/>
      <w:lvlJc w:val="left"/>
      <w:pPr>
        <w:ind w:left="6480" w:hanging="360"/>
      </w:pPr>
      <w:rPr>
        <w:rFonts w:ascii="Wingdings" w:hAnsi="Wingdings" w:hint="default"/>
      </w:rPr>
    </w:lvl>
  </w:abstractNum>
  <w:abstractNum w:abstractNumId="10">
    <w:nsid w:val="53DD7E3D"/>
    <w:multiLevelType w:val="hybridMultilevel"/>
    <w:tmpl w:val="6518DC2E"/>
    <w:lvl w:ilvl="0" w:tplc="4A9CCEC6">
      <w:start w:val="1"/>
      <w:numFmt w:val="decimal"/>
      <w:lvlText w:val="%1."/>
      <w:lvlJc w:val="left"/>
      <w:pPr>
        <w:ind w:left="720" w:hanging="360"/>
      </w:pPr>
    </w:lvl>
    <w:lvl w:ilvl="1" w:tplc="FA72AC62">
      <w:start w:val="1"/>
      <w:numFmt w:val="lowerLetter"/>
      <w:lvlText w:val="%2."/>
      <w:lvlJc w:val="left"/>
      <w:pPr>
        <w:ind w:left="1440" w:hanging="360"/>
      </w:pPr>
    </w:lvl>
    <w:lvl w:ilvl="2" w:tplc="A1F834BC">
      <w:start w:val="1"/>
      <w:numFmt w:val="lowerRoman"/>
      <w:lvlText w:val="%3."/>
      <w:lvlJc w:val="right"/>
      <w:pPr>
        <w:ind w:left="2160" w:hanging="180"/>
      </w:pPr>
    </w:lvl>
    <w:lvl w:ilvl="3" w:tplc="61B833A6">
      <w:start w:val="1"/>
      <w:numFmt w:val="decimal"/>
      <w:lvlText w:val="%4."/>
      <w:lvlJc w:val="left"/>
      <w:pPr>
        <w:ind w:left="2880" w:hanging="360"/>
      </w:pPr>
    </w:lvl>
    <w:lvl w:ilvl="4" w:tplc="B2D06678">
      <w:start w:val="1"/>
      <w:numFmt w:val="lowerLetter"/>
      <w:lvlText w:val="%5."/>
      <w:lvlJc w:val="left"/>
      <w:pPr>
        <w:ind w:left="3600" w:hanging="360"/>
      </w:pPr>
    </w:lvl>
    <w:lvl w:ilvl="5" w:tplc="6D2E117C">
      <w:start w:val="1"/>
      <w:numFmt w:val="lowerRoman"/>
      <w:lvlText w:val="%6."/>
      <w:lvlJc w:val="right"/>
      <w:pPr>
        <w:ind w:left="4320" w:hanging="180"/>
      </w:pPr>
    </w:lvl>
    <w:lvl w:ilvl="6" w:tplc="32868740">
      <w:start w:val="1"/>
      <w:numFmt w:val="decimal"/>
      <w:lvlText w:val="%7."/>
      <w:lvlJc w:val="left"/>
      <w:pPr>
        <w:ind w:left="5040" w:hanging="360"/>
      </w:pPr>
    </w:lvl>
    <w:lvl w:ilvl="7" w:tplc="3CE0B7CE">
      <w:start w:val="1"/>
      <w:numFmt w:val="lowerLetter"/>
      <w:lvlText w:val="%8."/>
      <w:lvlJc w:val="left"/>
      <w:pPr>
        <w:ind w:left="5760" w:hanging="360"/>
      </w:pPr>
    </w:lvl>
    <w:lvl w:ilvl="8" w:tplc="D60AD620">
      <w:start w:val="1"/>
      <w:numFmt w:val="lowerRoman"/>
      <w:lvlText w:val="%9."/>
      <w:lvlJc w:val="right"/>
      <w:pPr>
        <w:ind w:left="6480" w:hanging="180"/>
      </w:pPr>
    </w:lvl>
  </w:abstractNum>
  <w:abstractNum w:abstractNumId="11">
    <w:nsid w:val="5420079C"/>
    <w:multiLevelType w:val="multilevel"/>
    <w:tmpl w:val="1DE08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E34029"/>
    <w:multiLevelType w:val="hybridMultilevel"/>
    <w:tmpl w:val="1EF89812"/>
    <w:lvl w:ilvl="0" w:tplc="A10E1B64">
      <w:start w:val="1"/>
      <w:numFmt w:val="decimal"/>
      <w:lvlText w:val="%1."/>
      <w:lvlJc w:val="left"/>
      <w:pPr>
        <w:ind w:left="720" w:hanging="360"/>
      </w:pPr>
    </w:lvl>
    <w:lvl w:ilvl="1" w:tplc="5F3E5BBE">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52B1004"/>
    <w:multiLevelType w:val="hybridMultilevel"/>
    <w:tmpl w:val="5C48A8C2"/>
    <w:lvl w:ilvl="0" w:tplc="C316D9E8">
      <w:start w:val="1"/>
      <w:numFmt w:val="bullet"/>
      <w:lvlText w:val=""/>
      <w:lvlJc w:val="left"/>
      <w:pPr>
        <w:ind w:left="720" w:hanging="360"/>
      </w:pPr>
      <w:rPr>
        <w:rFonts w:ascii="Symbol" w:hAnsi="Symbol" w:hint="default"/>
      </w:rPr>
    </w:lvl>
    <w:lvl w:ilvl="1" w:tplc="29A88AF8">
      <w:start w:val="1"/>
      <w:numFmt w:val="bullet"/>
      <w:lvlText w:val="o"/>
      <w:lvlJc w:val="left"/>
      <w:pPr>
        <w:ind w:left="1440" w:hanging="360"/>
      </w:pPr>
      <w:rPr>
        <w:rFonts w:ascii="Courier New" w:hAnsi="Courier New" w:hint="default"/>
      </w:rPr>
    </w:lvl>
    <w:lvl w:ilvl="2" w:tplc="EA72B734">
      <w:start w:val="1"/>
      <w:numFmt w:val="bullet"/>
      <w:lvlText w:val=""/>
      <w:lvlJc w:val="left"/>
      <w:pPr>
        <w:ind w:left="2160" w:hanging="360"/>
      </w:pPr>
      <w:rPr>
        <w:rFonts w:ascii="Wingdings" w:hAnsi="Wingdings" w:hint="default"/>
      </w:rPr>
    </w:lvl>
    <w:lvl w:ilvl="3" w:tplc="D66C74FA">
      <w:start w:val="1"/>
      <w:numFmt w:val="bullet"/>
      <w:lvlText w:val=""/>
      <w:lvlJc w:val="left"/>
      <w:pPr>
        <w:ind w:left="2880" w:hanging="360"/>
      </w:pPr>
      <w:rPr>
        <w:rFonts w:ascii="Symbol" w:hAnsi="Symbol" w:hint="default"/>
      </w:rPr>
    </w:lvl>
    <w:lvl w:ilvl="4" w:tplc="014AE36A">
      <w:start w:val="1"/>
      <w:numFmt w:val="bullet"/>
      <w:lvlText w:val="o"/>
      <w:lvlJc w:val="left"/>
      <w:pPr>
        <w:ind w:left="3600" w:hanging="360"/>
      </w:pPr>
      <w:rPr>
        <w:rFonts w:ascii="Courier New" w:hAnsi="Courier New" w:hint="default"/>
      </w:rPr>
    </w:lvl>
    <w:lvl w:ilvl="5" w:tplc="10CA74EE">
      <w:start w:val="1"/>
      <w:numFmt w:val="bullet"/>
      <w:lvlText w:val=""/>
      <w:lvlJc w:val="left"/>
      <w:pPr>
        <w:ind w:left="4320" w:hanging="360"/>
      </w:pPr>
      <w:rPr>
        <w:rFonts w:ascii="Wingdings" w:hAnsi="Wingdings" w:hint="default"/>
      </w:rPr>
    </w:lvl>
    <w:lvl w:ilvl="6" w:tplc="5C443186">
      <w:start w:val="1"/>
      <w:numFmt w:val="bullet"/>
      <w:lvlText w:val=""/>
      <w:lvlJc w:val="left"/>
      <w:pPr>
        <w:ind w:left="5040" w:hanging="360"/>
      </w:pPr>
      <w:rPr>
        <w:rFonts w:ascii="Symbol" w:hAnsi="Symbol" w:hint="default"/>
      </w:rPr>
    </w:lvl>
    <w:lvl w:ilvl="7" w:tplc="6AEAF16A">
      <w:start w:val="1"/>
      <w:numFmt w:val="bullet"/>
      <w:lvlText w:val="o"/>
      <w:lvlJc w:val="left"/>
      <w:pPr>
        <w:ind w:left="5760" w:hanging="360"/>
      </w:pPr>
      <w:rPr>
        <w:rFonts w:ascii="Courier New" w:hAnsi="Courier New" w:hint="default"/>
      </w:rPr>
    </w:lvl>
    <w:lvl w:ilvl="8" w:tplc="2D020E3E">
      <w:start w:val="1"/>
      <w:numFmt w:val="bullet"/>
      <w:lvlText w:val=""/>
      <w:lvlJc w:val="left"/>
      <w:pPr>
        <w:ind w:left="6480" w:hanging="360"/>
      </w:pPr>
      <w:rPr>
        <w:rFonts w:ascii="Wingdings" w:hAnsi="Wingdings" w:hint="default"/>
      </w:rPr>
    </w:lvl>
  </w:abstractNum>
  <w:abstractNum w:abstractNumId="14">
    <w:nsid w:val="59DE5F48"/>
    <w:multiLevelType w:val="hybridMultilevel"/>
    <w:tmpl w:val="31563B50"/>
    <w:lvl w:ilvl="0" w:tplc="BF328CFE">
      <w:start w:val="1"/>
      <w:numFmt w:val="bullet"/>
      <w:lvlText w:val=""/>
      <w:lvlJc w:val="left"/>
      <w:pPr>
        <w:ind w:left="720" w:hanging="360"/>
      </w:pPr>
      <w:rPr>
        <w:rFonts w:ascii="Symbol" w:hAnsi="Symbol" w:hint="default"/>
      </w:rPr>
    </w:lvl>
    <w:lvl w:ilvl="1" w:tplc="85684BCE">
      <w:start w:val="1"/>
      <w:numFmt w:val="bullet"/>
      <w:lvlText w:val="o"/>
      <w:lvlJc w:val="left"/>
      <w:pPr>
        <w:ind w:left="1440" w:hanging="360"/>
      </w:pPr>
      <w:rPr>
        <w:rFonts w:ascii="Courier New" w:hAnsi="Courier New" w:hint="default"/>
      </w:rPr>
    </w:lvl>
    <w:lvl w:ilvl="2" w:tplc="8AD6BA64">
      <w:start w:val="1"/>
      <w:numFmt w:val="bullet"/>
      <w:lvlText w:val=""/>
      <w:lvlJc w:val="left"/>
      <w:pPr>
        <w:ind w:left="2160" w:hanging="360"/>
      </w:pPr>
      <w:rPr>
        <w:rFonts w:ascii="Wingdings" w:hAnsi="Wingdings" w:hint="default"/>
      </w:rPr>
    </w:lvl>
    <w:lvl w:ilvl="3" w:tplc="0628A592">
      <w:start w:val="1"/>
      <w:numFmt w:val="bullet"/>
      <w:lvlText w:val=""/>
      <w:lvlJc w:val="left"/>
      <w:pPr>
        <w:ind w:left="2880" w:hanging="360"/>
      </w:pPr>
      <w:rPr>
        <w:rFonts w:ascii="Symbol" w:hAnsi="Symbol" w:hint="default"/>
      </w:rPr>
    </w:lvl>
    <w:lvl w:ilvl="4" w:tplc="3C921198">
      <w:start w:val="1"/>
      <w:numFmt w:val="bullet"/>
      <w:lvlText w:val="o"/>
      <w:lvlJc w:val="left"/>
      <w:pPr>
        <w:ind w:left="3600" w:hanging="360"/>
      </w:pPr>
      <w:rPr>
        <w:rFonts w:ascii="Courier New" w:hAnsi="Courier New" w:hint="default"/>
      </w:rPr>
    </w:lvl>
    <w:lvl w:ilvl="5" w:tplc="5A829416">
      <w:start w:val="1"/>
      <w:numFmt w:val="bullet"/>
      <w:lvlText w:val=""/>
      <w:lvlJc w:val="left"/>
      <w:pPr>
        <w:ind w:left="4320" w:hanging="360"/>
      </w:pPr>
      <w:rPr>
        <w:rFonts w:ascii="Wingdings" w:hAnsi="Wingdings" w:hint="default"/>
      </w:rPr>
    </w:lvl>
    <w:lvl w:ilvl="6" w:tplc="BF0E2B64">
      <w:start w:val="1"/>
      <w:numFmt w:val="bullet"/>
      <w:lvlText w:val=""/>
      <w:lvlJc w:val="left"/>
      <w:pPr>
        <w:ind w:left="5040" w:hanging="360"/>
      </w:pPr>
      <w:rPr>
        <w:rFonts w:ascii="Symbol" w:hAnsi="Symbol" w:hint="default"/>
      </w:rPr>
    </w:lvl>
    <w:lvl w:ilvl="7" w:tplc="220A62D4">
      <w:start w:val="1"/>
      <w:numFmt w:val="bullet"/>
      <w:lvlText w:val="o"/>
      <w:lvlJc w:val="left"/>
      <w:pPr>
        <w:ind w:left="5760" w:hanging="360"/>
      </w:pPr>
      <w:rPr>
        <w:rFonts w:ascii="Courier New" w:hAnsi="Courier New" w:hint="default"/>
      </w:rPr>
    </w:lvl>
    <w:lvl w:ilvl="8" w:tplc="B5A2A33A">
      <w:start w:val="1"/>
      <w:numFmt w:val="bullet"/>
      <w:lvlText w:val=""/>
      <w:lvlJc w:val="left"/>
      <w:pPr>
        <w:ind w:left="6480" w:hanging="360"/>
      </w:pPr>
      <w:rPr>
        <w:rFonts w:ascii="Wingdings" w:hAnsi="Wingdings" w:hint="default"/>
      </w:rPr>
    </w:lvl>
  </w:abstractNum>
  <w:abstractNum w:abstractNumId="15">
    <w:nsid w:val="5B9371F1"/>
    <w:multiLevelType w:val="hybridMultilevel"/>
    <w:tmpl w:val="074AE0C8"/>
    <w:lvl w:ilvl="0" w:tplc="195409E2">
      <w:start w:val="1"/>
      <w:numFmt w:val="bullet"/>
      <w:lvlText w:val=""/>
      <w:lvlJc w:val="left"/>
      <w:pPr>
        <w:ind w:left="720" w:hanging="360"/>
      </w:pPr>
      <w:rPr>
        <w:rFonts w:ascii="Symbol" w:hAnsi="Symbol" w:hint="default"/>
      </w:rPr>
    </w:lvl>
    <w:lvl w:ilvl="1" w:tplc="9AB0F05A">
      <w:start w:val="1"/>
      <w:numFmt w:val="bullet"/>
      <w:lvlText w:val="o"/>
      <w:lvlJc w:val="left"/>
      <w:pPr>
        <w:ind w:left="1440" w:hanging="360"/>
      </w:pPr>
      <w:rPr>
        <w:rFonts w:ascii="Courier New" w:hAnsi="Courier New" w:hint="default"/>
      </w:rPr>
    </w:lvl>
    <w:lvl w:ilvl="2" w:tplc="5D6C83DC">
      <w:start w:val="1"/>
      <w:numFmt w:val="bullet"/>
      <w:lvlText w:val=""/>
      <w:lvlJc w:val="left"/>
      <w:pPr>
        <w:ind w:left="2160" w:hanging="360"/>
      </w:pPr>
      <w:rPr>
        <w:rFonts w:ascii="Wingdings" w:hAnsi="Wingdings" w:hint="default"/>
      </w:rPr>
    </w:lvl>
    <w:lvl w:ilvl="3" w:tplc="05944370">
      <w:start w:val="1"/>
      <w:numFmt w:val="bullet"/>
      <w:lvlText w:val=""/>
      <w:lvlJc w:val="left"/>
      <w:pPr>
        <w:ind w:left="2880" w:hanging="360"/>
      </w:pPr>
      <w:rPr>
        <w:rFonts w:ascii="Symbol" w:hAnsi="Symbol" w:hint="default"/>
      </w:rPr>
    </w:lvl>
    <w:lvl w:ilvl="4" w:tplc="7CF8B8EC">
      <w:start w:val="1"/>
      <w:numFmt w:val="bullet"/>
      <w:lvlText w:val="o"/>
      <w:lvlJc w:val="left"/>
      <w:pPr>
        <w:ind w:left="3600" w:hanging="360"/>
      </w:pPr>
      <w:rPr>
        <w:rFonts w:ascii="Courier New" w:hAnsi="Courier New" w:hint="default"/>
      </w:rPr>
    </w:lvl>
    <w:lvl w:ilvl="5" w:tplc="B768BCDA">
      <w:start w:val="1"/>
      <w:numFmt w:val="bullet"/>
      <w:lvlText w:val=""/>
      <w:lvlJc w:val="left"/>
      <w:pPr>
        <w:ind w:left="4320" w:hanging="360"/>
      </w:pPr>
      <w:rPr>
        <w:rFonts w:ascii="Wingdings" w:hAnsi="Wingdings" w:hint="default"/>
      </w:rPr>
    </w:lvl>
    <w:lvl w:ilvl="6" w:tplc="86005458">
      <w:start w:val="1"/>
      <w:numFmt w:val="bullet"/>
      <w:lvlText w:val=""/>
      <w:lvlJc w:val="left"/>
      <w:pPr>
        <w:ind w:left="5040" w:hanging="360"/>
      </w:pPr>
      <w:rPr>
        <w:rFonts w:ascii="Symbol" w:hAnsi="Symbol" w:hint="default"/>
      </w:rPr>
    </w:lvl>
    <w:lvl w:ilvl="7" w:tplc="1AF2003E">
      <w:start w:val="1"/>
      <w:numFmt w:val="bullet"/>
      <w:lvlText w:val="o"/>
      <w:lvlJc w:val="left"/>
      <w:pPr>
        <w:ind w:left="5760" w:hanging="360"/>
      </w:pPr>
      <w:rPr>
        <w:rFonts w:ascii="Courier New" w:hAnsi="Courier New" w:hint="default"/>
      </w:rPr>
    </w:lvl>
    <w:lvl w:ilvl="8" w:tplc="AD341DBE">
      <w:start w:val="1"/>
      <w:numFmt w:val="bullet"/>
      <w:lvlText w:val=""/>
      <w:lvlJc w:val="left"/>
      <w:pPr>
        <w:ind w:left="6480" w:hanging="360"/>
      </w:pPr>
      <w:rPr>
        <w:rFonts w:ascii="Wingdings" w:hAnsi="Wingdings" w:hint="default"/>
      </w:rPr>
    </w:lvl>
  </w:abstractNum>
  <w:abstractNum w:abstractNumId="16">
    <w:nsid w:val="621A3E0D"/>
    <w:multiLevelType w:val="hybridMultilevel"/>
    <w:tmpl w:val="5FEA0A34"/>
    <w:lvl w:ilvl="0" w:tplc="B56210D8">
      <w:start w:val="1"/>
      <w:numFmt w:val="decimal"/>
      <w:lvlText w:val="%1."/>
      <w:lvlJc w:val="left"/>
      <w:pPr>
        <w:ind w:left="720" w:hanging="360"/>
      </w:pPr>
    </w:lvl>
    <w:lvl w:ilvl="1" w:tplc="6CCA0876">
      <w:start w:val="1"/>
      <w:numFmt w:val="lowerLetter"/>
      <w:lvlText w:val="%2."/>
      <w:lvlJc w:val="left"/>
      <w:pPr>
        <w:ind w:left="1440" w:hanging="360"/>
      </w:pPr>
    </w:lvl>
    <w:lvl w:ilvl="2" w:tplc="004EFAE2">
      <w:start w:val="1"/>
      <w:numFmt w:val="lowerRoman"/>
      <w:lvlText w:val="%3."/>
      <w:lvlJc w:val="right"/>
      <w:pPr>
        <w:ind w:left="2160" w:hanging="180"/>
      </w:pPr>
    </w:lvl>
    <w:lvl w:ilvl="3" w:tplc="33E40956">
      <w:start w:val="1"/>
      <w:numFmt w:val="decimal"/>
      <w:lvlText w:val="%4."/>
      <w:lvlJc w:val="left"/>
      <w:pPr>
        <w:ind w:left="2880" w:hanging="360"/>
      </w:pPr>
    </w:lvl>
    <w:lvl w:ilvl="4" w:tplc="97809D46">
      <w:start w:val="1"/>
      <w:numFmt w:val="lowerLetter"/>
      <w:lvlText w:val="%5."/>
      <w:lvlJc w:val="left"/>
      <w:pPr>
        <w:ind w:left="3600" w:hanging="360"/>
      </w:pPr>
    </w:lvl>
    <w:lvl w:ilvl="5" w:tplc="092AD616">
      <w:start w:val="1"/>
      <w:numFmt w:val="lowerRoman"/>
      <w:lvlText w:val="%6."/>
      <w:lvlJc w:val="right"/>
      <w:pPr>
        <w:ind w:left="4320" w:hanging="180"/>
      </w:pPr>
    </w:lvl>
    <w:lvl w:ilvl="6" w:tplc="BA863750">
      <w:start w:val="1"/>
      <w:numFmt w:val="decimal"/>
      <w:lvlText w:val="%7."/>
      <w:lvlJc w:val="left"/>
      <w:pPr>
        <w:ind w:left="5040" w:hanging="360"/>
      </w:pPr>
    </w:lvl>
    <w:lvl w:ilvl="7" w:tplc="71925EA8">
      <w:start w:val="1"/>
      <w:numFmt w:val="lowerLetter"/>
      <w:lvlText w:val="%8."/>
      <w:lvlJc w:val="left"/>
      <w:pPr>
        <w:ind w:left="5760" w:hanging="360"/>
      </w:pPr>
    </w:lvl>
    <w:lvl w:ilvl="8" w:tplc="B2168AF6">
      <w:start w:val="1"/>
      <w:numFmt w:val="lowerRoman"/>
      <w:lvlText w:val="%9."/>
      <w:lvlJc w:val="right"/>
      <w:pPr>
        <w:ind w:left="6480" w:hanging="180"/>
      </w:pPr>
    </w:lvl>
  </w:abstractNum>
  <w:abstractNum w:abstractNumId="17">
    <w:nsid w:val="679E5392"/>
    <w:multiLevelType w:val="hybridMultilevel"/>
    <w:tmpl w:val="851E6304"/>
    <w:lvl w:ilvl="0" w:tplc="0BC292D2">
      <w:start w:val="1"/>
      <w:numFmt w:val="bullet"/>
      <w:lvlText w:val=""/>
      <w:lvlJc w:val="left"/>
      <w:pPr>
        <w:ind w:left="720" w:hanging="360"/>
      </w:pPr>
      <w:rPr>
        <w:rFonts w:ascii="Symbol" w:hAnsi="Symbol" w:hint="default"/>
      </w:rPr>
    </w:lvl>
    <w:lvl w:ilvl="1" w:tplc="F60A89E2">
      <w:start w:val="1"/>
      <w:numFmt w:val="bullet"/>
      <w:lvlText w:val="o"/>
      <w:lvlJc w:val="left"/>
      <w:pPr>
        <w:ind w:left="1440" w:hanging="360"/>
      </w:pPr>
      <w:rPr>
        <w:rFonts w:ascii="Courier New" w:hAnsi="Courier New" w:hint="default"/>
      </w:rPr>
    </w:lvl>
    <w:lvl w:ilvl="2" w:tplc="093A4D3A">
      <w:start w:val="1"/>
      <w:numFmt w:val="bullet"/>
      <w:lvlText w:val=""/>
      <w:lvlJc w:val="left"/>
      <w:pPr>
        <w:ind w:left="2160" w:hanging="360"/>
      </w:pPr>
      <w:rPr>
        <w:rFonts w:ascii="Wingdings" w:hAnsi="Wingdings" w:hint="default"/>
      </w:rPr>
    </w:lvl>
    <w:lvl w:ilvl="3" w:tplc="3A646C7C">
      <w:start w:val="1"/>
      <w:numFmt w:val="bullet"/>
      <w:lvlText w:val=""/>
      <w:lvlJc w:val="left"/>
      <w:pPr>
        <w:ind w:left="2880" w:hanging="360"/>
      </w:pPr>
      <w:rPr>
        <w:rFonts w:ascii="Symbol" w:hAnsi="Symbol" w:hint="default"/>
      </w:rPr>
    </w:lvl>
    <w:lvl w:ilvl="4" w:tplc="3A622A20">
      <w:start w:val="1"/>
      <w:numFmt w:val="bullet"/>
      <w:lvlText w:val="o"/>
      <w:lvlJc w:val="left"/>
      <w:pPr>
        <w:ind w:left="3600" w:hanging="360"/>
      </w:pPr>
      <w:rPr>
        <w:rFonts w:ascii="Courier New" w:hAnsi="Courier New" w:hint="default"/>
      </w:rPr>
    </w:lvl>
    <w:lvl w:ilvl="5" w:tplc="88DE1172">
      <w:start w:val="1"/>
      <w:numFmt w:val="bullet"/>
      <w:lvlText w:val=""/>
      <w:lvlJc w:val="left"/>
      <w:pPr>
        <w:ind w:left="4320" w:hanging="360"/>
      </w:pPr>
      <w:rPr>
        <w:rFonts w:ascii="Wingdings" w:hAnsi="Wingdings" w:hint="default"/>
      </w:rPr>
    </w:lvl>
    <w:lvl w:ilvl="6" w:tplc="B258561A">
      <w:start w:val="1"/>
      <w:numFmt w:val="bullet"/>
      <w:lvlText w:val=""/>
      <w:lvlJc w:val="left"/>
      <w:pPr>
        <w:ind w:left="5040" w:hanging="360"/>
      </w:pPr>
      <w:rPr>
        <w:rFonts w:ascii="Symbol" w:hAnsi="Symbol" w:hint="default"/>
      </w:rPr>
    </w:lvl>
    <w:lvl w:ilvl="7" w:tplc="B7247AB4">
      <w:start w:val="1"/>
      <w:numFmt w:val="bullet"/>
      <w:lvlText w:val="o"/>
      <w:lvlJc w:val="left"/>
      <w:pPr>
        <w:ind w:left="5760" w:hanging="360"/>
      </w:pPr>
      <w:rPr>
        <w:rFonts w:ascii="Courier New" w:hAnsi="Courier New" w:hint="default"/>
      </w:rPr>
    </w:lvl>
    <w:lvl w:ilvl="8" w:tplc="B57860EC">
      <w:start w:val="1"/>
      <w:numFmt w:val="bullet"/>
      <w:lvlText w:val=""/>
      <w:lvlJc w:val="left"/>
      <w:pPr>
        <w:ind w:left="6480" w:hanging="360"/>
      </w:pPr>
      <w:rPr>
        <w:rFonts w:ascii="Wingdings" w:hAnsi="Wingdings" w:hint="default"/>
      </w:rPr>
    </w:lvl>
  </w:abstractNum>
  <w:abstractNum w:abstractNumId="18">
    <w:nsid w:val="67D066BA"/>
    <w:multiLevelType w:val="hybridMultilevel"/>
    <w:tmpl w:val="5552985C"/>
    <w:lvl w:ilvl="0" w:tplc="6AAEFCD0">
      <w:start w:val="1"/>
      <w:numFmt w:val="bullet"/>
      <w:lvlText w:val=""/>
      <w:lvlJc w:val="left"/>
      <w:pPr>
        <w:ind w:left="720" w:hanging="360"/>
      </w:pPr>
      <w:rPr>
        <w:rFonts w:ascii="Symbol" w:hAnsi="Symbol" w:hint="default"/>
      </w:rPr>
    </w:lvl>
    <w:lvl w:ilvl="1" w:tplc="3EC09F30">
      <w:start w:val="1"/>
      <w:numFmt w:val="bullet"/>
      <w:lvlText w:val="o"/>
      <w:lvlJc w:val="left"/>
      <w:pPr>
        <w:ind w:left="1440" w:hanging="360"/>
      </w:pPr>
      <w:rPr>
        <w:rFonts w:ascii="Courier New" w:hAnsi="Courier New" w:hint="default"/>
      </w:rPr>
    </w:lvl>
    <w:lvl w:ilvl="2" w:tplc="75302788">
      <w:start w:val="1"/>
      <w:numFmt w:val="bullet"/>
      <w:lvlText w:val=""/>
      <w:lvlJc w:val="left"/>
      <w:pPr>
        <w:ind w:left="2160" w:hanging="360"/>
      </w:pPr>
      <w:rPr>
        <w:rFonts w:ascii="Wingdings" w:hAnsi="Wingdings" w:hint="default"/>
      </w:rPr>
    </w:lvl>
    <w:lvl w:ilvl="3" w:tplc="0A48A5F0">
      <w:start w:val="1"/>
      <w:numFmt w:val="bullet"/>
      <w:lvlText w:val=""/>
      <w:lvlJc w:val="left"/>
      <w:pPr>
        <w:ind w:left="2880" w:hanging="360"/>
      </w:pPr>
      <w:rPr>
        <w:rFonts w:ascii="Symbol" w:hAnsi="Symbol" w:hint="default"/>
      </w:rPr>
    </w:lvl>
    <w:lvl w:ilvl="4" w:tplc="7946FE9E">
      <w:start w:val="1"/>
      <w:numFmt w:val="bullet"/>
      <w:lvlText w:val="o"/>
      <w:lvlJc w:val="left"/>
      <w:pPr>
        <w:ind w:left="3600" w:hanging="360"/>
      </w:pPr>
      <w:rPr>
        <w:rFonts w:ascii="Courier New" w:hAnsi="Courier New" w:hint="default"/>
      </w:rPr>
    </w:lvl>
    <w:lvl w:ilvl="5" w:tplc="B82CEBF6">
      <w:start w:val="1"/>
      <w:numFmt w:val="bullet"/>
      <w:lvlText w:val=""/>
      <w:lvlJc w:val="left"/>
      <w:pPr>
        <w:ind w:left="4320" w:hanging="360"/>
      </w:pPr>
      <w:rPr>
        <w:rFonts w:ascii="Wingdings" w:hAnsi="Wingdings" w:hint="default"/>
      </w:rPr>
    </w:lvl>
    <w:lvl w:ilvl="6" w:tplc="FBBE3BEC">
      <w:start w:val="1"/>
      <w:numFmt w:val="bullet"/>
      <w:lvlText w:val=""/>
      <w:lvlJc w:val="left"/>
      <w:pPr>
        <w:ind w:left="5040" w:hanging="360"/>
      </w:pPr>
      <w:rPr>
        <w:rFonts w:ascii="Symbol" w:hAnsi="Symbol" w:hint="default"/>
      </w:rPr>
    </w:lvl>
    <w:lvl w:ilvl="7" w:tplc="35D46F3A">
      <w:start w:val="1"/>
      <w:numFmt w:val="bullet"/>
      <w:lvlText w:val="o"/>
      <w:lvlJc w:val="left"/>
      <w:pPr>
        <w:ind w:left="5760" w:hanging="360"/>
      </w:pPr>
      <w:rPr>
        <w:rFonts w:ascii="Courier New" w:hAnsi="Courier New" w:hint="default"/>
      </w:rPr>
    </w:lvl>
    <w:lvl w:ilvl="8" w:tplc="7E923C18">
      <w:start w:val="1"/>
      <w:numFmt w:val="bullet"/>
      <w:lvlText w:val=""/>
      <w:lvlJc w:val="left"/>
      <w:pPr>
        <w:ind w:left="6480" w:hanging="360"/>
      </w:pPr>
      <w:rPr>
        <w:rFonts w:ascii="Wingdings" w:hAnsi="Wingdings" w:hint="default"/>
      </w:rPr>
    </w:lvl>
  </w:abstractNum>
  <w:abstractNum w:abstractNumId="19">
    <w:nsid w:val="6E811F52"/>
    <w:multiLevelType w:val="hybridMultilevel"/>
    <w:tmpl w:val="648E2B2A"/>
    <w:lvl w:ilvl="0" w:tplc="45FE6FB0">
      <w:start w:val="1"/>
      <w:numFmt w:val="bullet"/>
      <w:lvlText w:val=""/>
      <w:lvlJc w:val="left"/>
      <w:pPr>
        <w:ind w:left="720" w:hanging="360"/>
      </w:pPr>
      <w:rPr>
        <w:rFonts w:ascii="Symbol" w:hAnsi="Symbol" w:hint="default"/>
      </w:rPr>
    </w:lvl>
    <w:lvl w:ilvl="1" w:tplc="0B4A7F60">
      <w:start w:val="1"/>
      <w:numFmt w:val="bullet"/>
      <w:lvlText w:val="o"/>
      <w:lvlJc w:val="left"/>
      <w:pPr>
        <w:ind w:left="1440" w:hanging="360"/>
      </w:pPr>
      <w:rPr>
        <w:rFonts w:ascii="Courier New" w:hAnsi="Courier New" w:hint="default"/>
      </w:rPr>
    </w:lvl>
    <w:lvl w:ilvl="2" w:tplc="0458EE38">
      <w:start w:val="1"/>
      <w:numFmt w:val="bullet"/>
      <w:lvlText w:val=""/>
      <w:lvlJc w:val="left"/>
      <w:pPr>
        <w:ind w:left="2160" w:hanging="360"/>
      </w:pPr>
      <w:rPr>
        <w:rFonts w:ascii="Wingdings" w:hAnsi="Wingdings" w:hint="default"/>
      </w:rPr>
    </w:lvl>
    <w:lvl w:ilvl="3" w:tplc="717C0ED8">
      <w:start w:val="1"/>
      <w:numFmt w:val="bullet"/>
      <w:lvlText w:val=""/>
      <w:lvlJc w:val="left"/>
      <w:pPr>
        <w:ind w:left="2880" w:hanging="360"/>
      </w:pPr>
      <w:rPr>
        <w:rFonts w:ascii="Symbol" w:hAnsi="Symbol" w:hint="default"/>
      </w:rPr>
    </w:lvl>
    <w:lvl w:ilvl="4" w:tplc="DB3C4EE4">
      <w:start w:val="1"/>
      <w:numFmt w:val="bullet"/>
      <w:lvlText w:val="o"/>
      <w:lvlJc w:val="left"/>
      <w:pPr>
        <w:ind w:left="3600" w:hanging="360"/>
      </w:pPr>
      <w:rPr>
        <w:rFonts w:ascii="Courier New" w:hAnsi="Courier New" w:hint="default"/>
      </w:rPr>
    </w:lvl>
    <w:lvl w:ilvl="5" w:tplc="F93063C0">
      <w:start w:val="1"/>
      <w:numFmt w:val="bullet"/>
      <w:lvlText w:val=""/>
      <w:lvlJc w:val="left"/>
      <w:pPr>
        <w:ind w:left="4320" w:hanging="360"/>
      </w:pPr>
      <w:rPr>
        <w:rFonts w:ascii="Wingdings" w:hAnsi="Wingdings" w:hint="default"/>
      </w:rPr>
    </w:lvl>
    <w:lvl w:ilvl="6" w:tplc="25186A86">
      <w:start w:val="1"/>
      <w:numFmt w:val="bullet"/>
      <w:lvlText w:val=""/>
      <w:lvlJc w:val="left"/>
      <w:pPr>
        <w:ind w:left="5040" w:hanging="360"/>
      </w:pPr>
      <w:rPr>
        <w:rFonts w:ascii="Symbol" w:hAnsi="Symbol" w:hint="default"/>
      </w:rPr>
    </w:lvl>
    <w:lvl w:ilvl="7" w:tplc="08562FF6">
      <w:start w:val="1"/>
      <w:numFmt w:val="bullet"/>
      <w:lvlText w:val="o"/>
      <w:lvlJc w:val="left"/>
      <w:pPr>
        <w:ind w:left="5760" w:hanging="360"/>
      </w:pPr>
      <w:rPr>
        <w:rFonts w:ascii="Courier New" w:hAnsi="Courier New" w:hint="default"/>
      </w:rPr>
    </w:lvl>
    <w:lvl w:ilvl="8" w:tplc="7728C884">
      <w:start w:val="1"/>
      <w:numFmt w:val="bullet"/>
      <w:lvlText w:val=""/>
      <w:lvlJc w:val="left"/>
      <w:pPr>
        <w:ind w:left="6480" w:hanging="360"/>
      </w:pPr>
      <w:rPr>
        <w:rFonts w:ascii="Wingdings" w:hAnsi="Wingdings" w:hint="default"/>
      </w:rPr>
    </w:lvl>
  </w:abstractNum>
  <w:abstractNum w:abstractNumId="20">
    <w:nsid w:val="72AF6D67"/>
    <w:multiLevelType w:val="hybridMultilevel"/>
    <w:tmpl w:val="9DFC4E50"/>
    <w:lvl w:ilvl="0" w:tplc="CBFE6C8A">
      <w:start w:val="1"/>
      <w:numFmt w:val="bullet"/>
      <w:lvlText w:val=""/>
      <w:lvlJc w:val="left"/>
      <w:pPr>
        <w:ind w:left="720" w:hanging="360"/>
      </w:pPr>
      <w:rPr>
        <w:rFonts w:ascii="Symbol" w:hAnsi="Symbol" w:hint="default"/>
      </w:rPr>
    </w:lvl>
    <w:lvl w:ilvl="1" w:tplc="805E13C2">
      <w:start w:val="1"/>
      <w:numFmt w:val="bullet"/>
      <w:lvlText w:val="o"/>
      <w:lvlJc w:val="left"/>
      <w:pPr>
        <w:ind w:left="1440" w:hanging="360"/>
      </w:pPr>
      <w:rPr>
        <w:rFonts w:ascii="Courier New" w:hAnsi="Courier New" w:hint="default"/>
      </w:rPr>
    </w:lvl>
    <w:lvl w:ilvl="2" w:tplc="567658E6">
      <w:start w:val="1"/>
      <w:numFmt w:val="bullet"/>
      <w:lvlText w:val=""/>
      <w:lvlJc w:val="left"/>
      <w:pPr>
        <w:ind w:left="2160" w:hanging="360"/>
      </w:pPr>
      <w:rPr>
        <w:rFonts w:ascii="Wingdings" w:hAnsi="Wingdings" w:hint="default"/>
      </w:rPr>
    </w:lvl>
    <w:lvl w:ilvl="3" w:tplc="DEE0E2D8">
      <w:start w:val="1"/>
      <w:numFmt w:val="bullet"/>
      <w:lvlText w:val=""/>
      <w:lvlJc w:val="left"/>
      <w:pPr>
        <w:ind w:left="2880" w:hanging="360"/>
      </w:pPr>
      <w:rPr>
        <w:rFonts w:ascii="Symbol" w:hAnsi="Symbol" w:hint="default"/>
      </w:rPr>
    </w:lvl>
    <w:lvl w:ilvl="4" w:tplc="07662F8A">
      <w:start w:val="1"/>
      <w:numFmt w:val="bullet"/>
      <w:lvlText w:val="o"/>
      <w:lvlJc w:val="left"/>
      <w:pPr>
        <w:ind w:left="3600" w:hanging="360"/>
      </w:pPr>
      <w:rPr>
        <w:rFonts w:ascii="Courier New" w:hAnsi="Courier New" w:hint="default"/>
      </w:rPr>
    </w:lvl>
    <w:lvl w:ilvl="5" w:tplc="06FEB72C">
      <w:start w:val="1"/>
      <w:numFmt w:val="bullet"/>
      <w:lvlText w:val=""/>
      <w:lvlJc w:val="left"/>
      <w:pPr>
        <w:ind w:left="4320" w:hanging="360"/>
      </w:pPr>
      <w:rPr>
        <w:rFonts w:ascii="Wingdings" w:hAnsi="Wingdings" w:hint="default"/>
      </w:rPr>
    </w:lvl>
    <w:lvl w:ilvl="6" w:tplc="8E54B2CC">
      <w:start w:val="1"/>
      <w:numFmt w:val="bullet"/>
      <w:lvlText w:val=""/>
      <w:lvlJc w:val="left"/>
      <w:pPr>
        <w:ind w:left="5040" w:hanging="360"/>
      </w:pPr>
      <w:rPr>
        <w:rFonts w:ascii="Symbol" w:hAnsi="Symbol" w:hint="default"/>
      </w:rPr>
    </w:lvl>
    <w:lvl w:ilvl="7" w:tplc="CD502C8C">
      <w:start w:val="1"/>
      <w:numFmt w:val="bullet"/>
      <w:lvlText w:val="o"/>
      <w:lvlJc w:val="left"/>
      <w:pPr>
        <w:ind w:left="5760" w:hanging="360"/>
      </w:pPr>
      <w:rPr>
        <w:rFonts w:ascii="Courier New" w:hAnsi="Courier New" w:hint="default"/>
      </w:rPr>
    </w:lvl>
    <w:lvl w:ilvl="8" w:tplc="54BAF4BE">
      <w:start w:val="1"/>
      <w:numFmt w:val="bullet"/>
      <w:lvlText w:val=""/>
      <w:lvlJc w:val="left"/>
      <w:pPr>
        <w:ind w:left="6480" w:hanging="360"/>
      </w:pPr>
      <w:rPr>
        <w:rFonts w:ascii="Wingdings" w:hAnsi="Wingdings" w:hint="default"/>
      </w:rPr>
    </w:lvl>
  </w:abstractNum>
  <w:abstractNum w:abstractNumId="21">
    <w:nsid w:val="7AAD0BF7"/>
    <w:multiLevelType w:val="hybridMultilevel"/>
    <w:tmpl w:val="75B2B800"/>
    <w:lvl w:ilvl="0" w:tplc="87D444DE">
      <w:start w:val="1"/>
      <w:numFmt w:val="bullet"/>
      <w:lvlText w:val=""/>
      <w:lvlJc w:val="left"/>
      <w:pPr>
        <w:ind w:left="720" w:hanging="360"/>
      </w:pPr>
      <w:rPr>
        <w:rFonts w:ascii="Symbol" w:hAnsi="Symbol" w:hint="default"/>
      </w:rPr>
    </w:lvl>
    <w:lvl w:ilvl="1" w:tplc="8C341204">
      <w:start w:val="1"/>
      <w:numFmt w:val="bullet"/>
      <w:lvlText w:val="o"/>
      <w:lvlJc w:val="left"/>
      <w:pPr>
        <w:ind w:left="1440" w:hanging="360"/>
      </w:pPr>
      <w:rPr>
        <w:rFonts w:ascii="Courier New" w:hAnsi="Courier New" w:hint="default"/>
      </w:rPr>
    </w:lvl>
    <w:lvl w:ilvl="2" w:tplc="84D2106C">
      <w:start w:val="1"/>
      <w:numFmt w:val="bullet"/>
      <w:lvlText w:val=""/>
      <w:lvlJc w:val="left"/>
      <w:pPr>
        <w:ind w:left="2160" w:hanging="360"/>
      </w:pPr>
      <w:rPr>
        <w:rFonts w:ascii="Wingdings" w:hAnsi="Wingdings" w:hint="default"/>
      </w:rPr>
    </w:lvl>
    <w:lvl w:ilvl="3" w:tplc="74AA2BB6">
      <w:start w:val="1"/>
      <w:numFmt w:val="bullet"/>
      <w:lvlText w:val=""/>
      <w:lvlJc w:val="left"/>
      <w:pPr>
        <w:ind w:left="2880" w:hanging="360"/>
      </w:pPr>
      <w:rPr>
        <w:rFonts w:ascii="Symbol" w:hAnsi="Symbol" w:hint="default"/>
      </w:rPr>
    </w:lvl>
    <w:lvl w:ilvl="4" w:tplc="52563DEA">
      <w:start w:val="1"/>
      <w:numFmt w:val="bullet"/>
      <w:lvlText w:val="o"/>
      <w:lvlJc w:val="left"/>
      <w:pPr>
        <w:ind w:left="3600" w:hanging="360"/>
      </w:pPr>
      <w:rPr>
        <w:rFonts w:ascii="Courier New" w:hAnsi="Courier New" w:hint="default"/>
      </w:rPr>
    </w:lvl>
    <w:lvl w:ilvl="5" w:tplc="90FA3920">
      <w:start w:val="1"/>
      <w:numFmt w:val="bullet"/>
      <w:lvlText w:val=""/>
      <w:lvlJc w:val="left"/>
      <w:pPr>
        <w:ind w:left="4320" w:hanging="360"/>
      </w:pPr>
      <w:rPr>
        <w:rFonts w:ascii="Wingdings" w:hAnsi="Wingdings" w:hint="default"/>
      </w:rPr>
    </w:lvl>
    <w:lvl w:ilvl="6" w:tplc="DCCACFF0">
      <w:start w:val="1"/>
      <w:numFmt w:val="bullet"/>
      <w:lvlText w:val=""/>
      <w:lvlJc w:val="left"/>
      <w:pPr>
        <w:ind w:left="5040" w:hanging="360"/>
      </w:pPr>
      <w:rPr>
        <w:rFonts w:ascii="Symbol" w:hAnsi="Symbol" w:hint="default"/>
      </w:rPr>
    </w:lvl>
    <w:lvl w:ilvl="7" w:tplc="D096AC52">
      <w:start w:val="1"/>
      <w:numFmt w:val="bullet"/>
      <w:lvlText w:val="o"/>
      <w:lvlJc w:val="left"/>
      <w:pPr>
        <w:ind w:left="5760" w:hanging="360"/>
      </w:pPr>
      <w:rPr>
        <w:rFonts w:ascii="Courier New" w:hAnsi="Courier New" w:hint="default"/>
      </w:rPr>
    </w:lvl>
    <w:lvl w:ilvl="8" w:tplc="341C5D70">
      <w:start w:val="1"/>
      <w:numFmt w:val="bullet"/>
      <w:lvlText w:val=""/>
      <w:lvlJc w:val="left"/>
      <w:pPr>
        <w:ind w:left="6480" w:hanging="360"/>
      </w:pPr>
      <w:rPr>
        <w:rFonts w:ascii="Wingdings" w:hAnsi="Wingdings" w:hint="default"/>
      </w:rPr>
    </w:lvl>
  </w:abstractNum>
  <w:abstractNum w:abstractNumId="22">
    <w:nsid w:val="7BAF46F5"/>
    <w:multiLevelType w:val="hybridMultilevel"/>
    <w:tmpl w:val="E2E616FA"/>
    <w:lvl w:ilvl="0" w:tplc="4CEA172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23BCD"/>
    <w:multiLevelType w:val="multilevel"/>
    <w:tmpl w:val="854C20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8"/>
  </w:num>
  <w:num w:numId="3">
    <w:abstractNumId w:val="13"/>
  </w:num>
  <w:num w:numId="4">
    <w:abstractNumId w:val="14"/>
  </w:num>
  <w:num w:numId="5">
    <w:abstractNumId w:val="6"/>
  </w:num>
  <w:num w:numId="6">
    <w:abstractNumId w:val="1"/>
  </w:num>
  <w:num w:numId="7">
    <w:abstractNumId w:val="9"/>
  </w:num>
  <w:num w:numId="8">
    <w:abstractNumId w:val="19"/>
  </w:num>
  <w:num w:numId="9">
    <w:abstractNumId w:val="21"/>
  </w:num>
  <w:num w:numId="10">
    <w:abstractNumId w:val="10"/>
  </w:num>
  <w:num w:numId="11">
    <w:abstractNumId w:val="12"/>
  </w:num>
  <w:num w:numId="12">
    <w:abstractNumId w:val="23"/>
  </w:num>
  <w:num w:numId="13">
    <w:abstractNumId w:val="4"/>
  </w:num>
  <w:num w:numId="14">
    <w:abstractNumId w:val="2"/>
  </w:num>
  <w:num w:numId="15">
    <w:abstractNumId w:val="0"/>
  </w:num>
  <w:num w:numId="16">
    <w:abstractNumId w:val="7"/>
  </w:num>
  <w:num w:numId="17">
    <w:abstractNumId w:val="16"/>
  </w:num>
  <w:num w:numId="18">
    <w:abstractNumId w:val="5"/>
  </w:num>
  <w:num w:numId="19">
    <w:abstractNumId w:val="11"/>
  </w:num>
  <w:num w:numId="20">
    <w:abstractNumId w:val="20"/>
  </w:num>
  <w:num w:numId="21">
    <w:abstractNumId w:val="18"/>
  </w:num>
  <w:num w:numId="22">
    <w:abstractNumId w:val="3"/>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7B6E0"/>
    <w:rsid w:val="00005A2C"/>
    <w:rsid w:val="00017BC4"/>
    <w:rsid w:val="0002145F"/>
    <w:rsid w:val="00025E66"/>
    <w:rsid w:val="00065A1E"/>
    <w:rsid w:val="0007529D"/>
    <w:rsid w:val="0008169A"/>
    <w:rsid w:val="000851CA"/>
    <w:rsid w:val="00096A3E"/>
    <w:rsid w:val="000C387A"/>
    <w:rsid w:val="000D5B45"/>
    <w:rsid w:val="000D6F8D"/>
    <w:rsid w:val="000E34B3"/>
    <w:rsid w:val="000F1726"/>
    <w:rsid w:val="00104290"/>
    <w:rsid w:val="00107A8A"/>
    <w:rsid w:val="00110A60"/>
    <w:rsid w:val="00117F67"/>
    <w:rsid w:val="0012257B"/>
    <w:rsid w:val="001239B2"/>
    <w:rsid w:val="001271E6"/>
    <w:rsid w:val="00127A13"/>
    <w:rsid w:val="0013574F"/>
    <w:rsid w:val="00136142"/>
    <w:rsid w:val="00145CCB"/>
    <w:rsid w:val="00156E06"/>
    <w:rsid w:val="001619BB"/>
    <w:rsid w:val="0017149B"/>
    <w:rsid w:val="00172A91"/>
    <w:rsid w:val="00176095"/>
    <w:rsid w:val="00180795"/>
    <w:rsid w:val="001863C5"/>
    <w:rsid w:val="00194FE6"/>
    <w:rsid w:val="001A0AC8"/>
    <w:rsid w:val="001B5185"/>
    <w:rsid w:val="001D6290"/>
    <w:rsid w:val="001E1179"/>
    <w:rsid w:val="001F1460"/>
    <w:rsid w:val="001F2D8E"/>
    <w:rsid w:val="001F4E26"/>
    <w:rsid w:val="00207DEE"/>
    <w:rsid w:val="002151C3"/>
    <w:rsid w:val="002422BE"/>
    <w:rsid w:val="00260099"/>
    <w:rsid w:val="002629B2"/>
    <w:rsid w:val="002838CB"/>
    <w:rsid w:val="00291BFA"/>
    <w:rsid w:val="00295F36"/>
    <w:rsid w:val="002A0CE9"/>
    <w:rsid w:val="002B1165"/>
    <w:rsid w:val="002B47CB"/>
    <w:rsid w:val="002C647D"/>
    <w:rsid w:val="002D06DB"/>
    <w:rsid w:val="002E2FAA"/>
    <w:rsid w:val="002E4E64"/>
    <w:rsid w:val="002F18EE"/>
    <w:rsid w:val="002F7855"/>
    <w:rsid w:val="00301B4B"/>
    <w:rsid w:val="0030631F"/>
    <w:rsid w:val="00310D2A"/>
    <w:rsid w:val="0031777F"/>
    <w:rsid w:val="00326DB4"/>
    <w:rsid w:val="00337784"/>
    <w:rsid w:val="00342F0C"/>
    <w:rsid w:val="003518A5"/>
    <w:rsid w:val="00352FA7"/>
    <w:rsid w:val="00353362"/>
    <w:rsid w:val="00382595"/>
    <w:rsid w:val="003839D0"/>
    <w:rsid w:val="00385C76"/>
    <w:rsid w:val="00391453"/>
    <w:rsid w:val="003B2964"/>
    <w:rsid w:val="003B363F"/>
    <w:rsid w:val="003C0EB9"/>
    <w:rsid w:val="003D1AC3"/>
    <w:rsid w:val="003D2D05"/>
    <w:rsid w:val="003D6932"/>
    <w:rsid w:val="003D7069"/>
    <w:rsid w:val="003E041D"/>
    <w:rsid w:val="003E6B99"/>
    <w:rsid w:val="003F72D5"/>
    <w:rsid w:val="004114DC"/>
    <w:rsid w:val="004224DF"/>
    <w:rsid w:val="004238AD"/>
    <w:rsid w:val="004249F0"/>
    <w:rsid w:val="00426517"/>
    <w:rsid w:val="0043358C"/>
    <w:rsid w:val="00437AA8"/>
    <w:rsid w:val="004406CF"/>
    <w:rsid w:val="0045037B"/>
    <w:rsid w:val="00452CE7"/>
    <w:rsid w:val="004551AD"/>
    <w:rsid w:val="00460849"/>
    <w:rsid w:val="00462298"/>
    <w:rsid w:val="00462BE7"/>
    <w:rsid w:val="00466A0F"/>
    <w:rsid w:val="00477D02"/>
    <w:rsid w:val="00482437"/>
    <w:rsid w:val="0049314B"/>
    <w:rsid w:val="004A02AC"/>
    <w:rsid w:val="004B6254"/>
    <w:rsid w:val="004C2E8E"/>
    <w:rsid w:val="004C5896"/>
    <w:rsid w:val="004D5345"/>
    <w:rsid w:val="004E2EE3"/>
    <w:rsid w:val="004F53D6"/>
    <w:rsid w:val="004F6745"/>
    <w:rsid w:val="005021A9"/>
    <w:rsid w:val="005233A2"/>
    <w:rsid w:val="00531B66"/>
    <w:rsid w:val="00533AEA"/>
    <w:rsid w:val="005379B2"/>
    <w:rsid w:val="0054104D"/>
    <w:rsid w:val="005423C4"/>
    <w:rsid w:val="00543BAB"/>
    <w:rsid w:val="00547185"/>
    <w:rsid w:val="005505D6"/>
    <w:rsid w:val="00551615"/>
    <w:rsid w:val="00561B58"/>
    <w:rsid w:val="00562B78"/>
    <w:rsid w:val="0057013D"/>
    <w:rsid w:val="00572AA9"/>
    <w:rsid w:val="0058159F"/>
    <w:rsid w:val="00582F53"/>
    <w:rsid w:val="00590F54"/>
    <w:rsid w:val="005A19C0"/>
    <w:rsid w:val="005B54DD"/>
    <w:rsid w:val="005C2583"/>
    <w:rsid w:val="005D4B47"/>
    <w:rsid w:val="005D5CA2"/>
    <w:rsid w:val="005D6A43"/>
    <w:rsid w:val="005E1979"/>
    <w:rsid w:val="005F1D39"/>
    <w:rsid w:val="005F48A5"/>
    <w:rsid w:val="00606EE2"/>
    <w:rsid w:val="00607BBE"/>
    <w:rsid w:val="00621048"/>
    <w:rsid w:val="00625408"/>
    <w:rsid w:val="006313DB"/>
    <w:rsid w:val="00636CF8"/>
    <w:rsid w:val="0065233C"/>
    <w:rsid w:val="00664408"/>
    <w:rsid w:val="00667407"/>
    <w:rsid w:val="006679BF"/>
    <w:rsid w:val="00672442"/>
    <w:rsid w:val="006A6D48"/>
    <w:rsid w:val="006B3C7F"/>
    <w:rsid w:val="006C00AD"/>
    <w:rsid w:val="006C198B"/>
    <w:rsid w:val="006D03C1"/>
    <w:rsid w:val="006E2E53"/>
    <w:rsid w:val="006E2F5A"/>
    <w:rsid w:val="006E4E04"/>
    <w:rsid w:val="006F21AE"/>
    <w:rsid w:val="0071303B"/>
    <w:rsid w:val="0073068B"/>
    <w:rsid w:val="00736FA0"/>
    <w:rsid w:val="007376D7"/>
    <w:rsid w:val="007563F3"/>
    <w:rsid w:val="00762B9E"/>
    <w:rsid w:val="0077311B"/>
    <w:rsid w:val="00775E02"/>
    <w:rsid w:val="00776154"/>
    <w:rsid w:val="007817DD"/>
    <w:rsid w:val="00784910"/>
    <w:rsid w:val="007A075A"/>
    <w:rsid w:val="007A3970"/>
    <w:rsid w:val="007B185E"/>
    <w:rsid w:val="007C380A"/>
    <w:rsid w:val="007C731C"/>
    <w:rsid w:val="007D20A7"/>
    <w:rsid w:val="007D25E1"/>
    <w:rsid w:val="007E0832"/>
    <w:rsid w:val="007F18E4"/>
    <w:rsid w:val="007F4D3E"/>
    <w:rsid w:val="007F7F7A"/>
    <w:rsid w:val="008213D6"/>
    <w:rsid w:val="0082607C"/>
    <w:rsid w:val="00826EF8"/>
    <w:rsid w:val="00830C5E"/>
    <w:rsid w:val="00834499"/>
    <w:rsid w:val="00840F42"/>
    <w:rsid w:val="00844CB5"/>
    <w:rsid w:val="008506DC"/>
    <w:rsid w:val="0085255B"/>
    <w:rsid w:val="00852741"/>
    <w:rsid w:val="0085296A"/>
    <w:rsid w:val="008560CD"/>
    <w:rsid w:val="00857F52"/>
    <w:rsid w:val="008612D6"/>
    <w:rsid w:val="00866C99"/>
    <w:rsid w:val="00871192"/>
    <w:rsid w:val="0087601D"/>
    <w:rsid w:val="00880CCF"/>
    <w:rsid w:val="008812BB"/>
    <w:rsid w:val="008B2AE8"/>
    <w:rsid w:val="008C3C2A"/>
    <w:rsid w:val="008C6976"/>
    <w:rsid w:val="008D38C8"/>
    <w:rsid w:val="008E3A17"/>
    <w:rsid w:val="008E3D38"/>
    <w:rsid w:val="00906811"/>
    <w:rsid w:val="00921206"/>
    <w:rsid w:val="00927F39"/>
    <w:rsid w:val="0093167E"/>
    <w:rsid w:val="00931F42"/>
    <w:rsid w:val="00933764"/>
    <w:rsid w:val="00941B81"/>
    <w:rsid w:val="009530F3"/>
    <w:rsid w:val="00960D04"/>
    <w:rsid w:val="00964C21"/>
    <w:rsid w:val="009710D8"/>
    <w:rsid w:val="009772CC"/>
    <w:rsid w:val="009826FF"/>
    <w:rsid w:val="00984C9D"/>
    <w:rsid w:val="0098765F"/>
    <w:rsid w:val="009920C4"/>
    <w:rsid w:val="00995892"/>
    <w:rsid w:val="009A1B95"/>
    <w:rsid w:val="009B3034"/>
    <w:rsid w:val="009B7048"/>
    <w:rsid w:val="009D7575"/>
    <w:rsid w:val="009E257C"/>
    <w:rsid w:val="009E465F"/>
    <w:rsid w:val="009E5C0C"/>
    <w:rsid w:val="00A01BD4"/>
    <w:rsid w:val="00A045F5"/>
    <w:rsid w:val="00A05E13"/>
    <w:rsid w:val="00A11983"/>
    <w:rsid w:val="00A24244"/>
    <w:rsid w:val="00A25FB2"/>
    <w:rsid w:val="00A261AF"/>
    <w:rsid w:val="00A374AC"/>
    <w:rsid w:val="00A37DD5"/>
    <w:rsid w:val="00A51AD4"/>
    <w:rsid w:val="00A741AA"/>
    <w:rsid w:val="00A853D7"/>
    <w:rsid w:val="00A867E9"/>
    <w:rsid w:val="00A87719"/>
    <w:rsid w:val="00A90D0F"/>
    <w:rsid w:val="00A992BB"/>
    <w:rsid w:val="00AA4CB6"/>
    <w:rsid w:val="00AA6EA4"/>
    <w:rsid w:val="00AA75D6"/>
    <w:rsid w:val="00AB24C8"/>
    <w:rsid w:val="00AC69D5"/>
    <w:rsid w:val="00AE6CBB"/>
    <w:rsid w:val="00B041FD"/>
    <w:rsid w:val="00B11D44"/>
    <w:rsid w:val="00B23F4E"/>
    <w:rsid w:val="00B30B81"/>
    <w:rsid w:val="00B3404F"/>
    <w:rsid w:val="00B52584"/>
    <w:rsid w:val="00B5302A"/>
    <w:rsid w:val="00B53891"/>
    <w:rsid w:val="00B5690D"/>
    <w:rsid w:val="00B57610"/>
    <w:rsid w:val="00B64E39"/>
    <w:rsid w:val="00B655DF"/>
    <w:rsid w:val="00B67434"/>
    <w:rsid w:val="00B71628"/>
    <w:rsid w:val="00B72CDC"/>
    <w:rsid w:val="00B73412"/>
    <w:rsid w:val="00B77863"/>
    <w:rsid w:val="00B80C11"/>
    <w:rsid w:val="00B84662"/>
    <w:rsid w:val="00BA195B"/>
    <w:rsid w:val="00BD31C8"/>
    <w:rsid w:val="00BD6E98"/>
    <w:rsid w:val="00BE4C57"/>
    <w:rsid w:val="00C057FA"/>
    <w:rsid w:val="00C26257"/>
    <w:rsid w:val="00C37240"/>
    <w:rsid w:val="00C445CC"/>
    <w:rsid w:val="00C45CFC"/>
    <w:rsid w:val="00C6051B"/>
    <w:rsid w:val="00C72D47"/>
    <w:rsid w:val="00C7347E"/>
    <w:rsid w:val="00C82B00"/>
    <w:rsid w:val="00C94FBC"/>
    <w:rsid w:val="00C9749C"/>
    <w:rsid w:val="00CA32C9"/>
    <w:rsid w:val="00CB2403"/>
    <w:rsid w:val="00CB4A43"/>
    <w:rsid w:val="00CB7C30"/>
    <w:rsid w:val="00CC2693"/>
    <w:rsid w:val="00CD2ACE"/>
    <w:rsid w:val="00CD3C10"/>
    <w:rsid w:val="00CD732F"/>
    <w:rsid w:val="00CF3042"/>
    <w:rsid w:val="00D02042"/>
    <w:rsid w:val="00D05B46"/>
    <w:rsid w:val="00D35759"/>
    <w:rsid w:val="00D45AC7"/>
    <w:rsid w:val="00D50C2C"/>
    <w:rsid w:val="00D54716"/>
    <w:rsid w:val="00D56BAB"/>
    <w:rsid w:val="00D62802"/>
    <w:rsid w:val="00D63228"/>
    <w:rsid w:val="00D66965"/>
    <w:rsid w:val="00D85DE1"/>
    <w:rsid w:val="00D909C7"/>
    <w:rsid w:val="00D97936"/>
    <w:rsid w:val="00DB0C91"/>
    <w:rsid w:val="00DC4EE3"/>
    <w:rsid w:val="00E06807"/>
    <w:rsid w:val="00E13F89"/>
    <w:rsid w:val="00E20F38"/>
    <w:rsid w:val="00E37C07"/>
    <w:rsid w:val="00E444ED"/>
    <w:rsid w:val="00E61AC0"/>
    <w:rsid w:val="00E6719B"/>
    <w:rsid w:val="00E7500C"/>
    <w:rsid w:val="00E90FBA"/>
    <w:rsid w:val="00E94437"/>
    <w:rsid w:val="00E947D0"/>
    <w:rsid w:val="00EB278B"/>
    <w:rsid w:val="00EB385B"/>
    <w:rsid w:val="00EB43C7"/>
    <w:rsid w:val="00EC03C4"/>
    <w:rsid w:val="00EC45A6"/>
    <w:rsid w:val="00EC595E"/>
    <w:rsid w:val="00ED1CE5"/>
    <w:rsid w:val="00EF07EC"/>
    <w:rsid w:val="00EF1E73"/>
    <w:rsid w:val="00EF3AD5"/>
    <w:rsid w:val="00EF4002"/>
    <w:rsid w:val="00F0745D"/>
    <w:rsid w:val="00F12CE0"/>
    <w:rsid w:val="00F25F8B"/>
    <w:rsid w:val="00F32CD8"/>
    <w:rsid w:val="00F37331"/>
    <w:rsid w:val="00F40D44"/>
    <w:rsid w:val="00F52D1D"/>
    <w:rsid w:val="00F53627"/>
    <w:rsid w:val="00F53F41"/>
    <w:rsid w:val="00F713BF"/>
    <w:rsid w:val="00F7717E"/>
    <w:rsid w:val="00F85A4D"/>
    <w:rsid w:val="00F919A6"/>
    <w:rsid w:val="00FA64CD"/>
    <w:rsid w:val="00FB73B6"/>
    <w:rsid w:val="00FD5484"/>
    <w:rsid w:val="00FD6924"/>
    <w:rsid w:val="00FE0903"/>
    <w:rsid w:val="00FE2C42"/>
    <w:rsid w:val="00FE5CC6"/>
    <w:rsid w:val="00FF01A5"/>
    <w:rsid w:val="00FF0429"/>
    <w:rsid w:val="00FF094E"/>
    <w:rsid w:val="00FF3BCE"/>
    <w:rsid w:val="01FD4CF6"/>
    <w:rsid w:val="03E52872"/>
    <w:rsid w:val="049E4FF4"/>
    <w:rsid w:val="04DFDBD1"/>
    <w:rsid w:val="05666DAE"/>
    <w:rsid w:val="05D47E3D"/>
    <w:rsid w:val="078BDC76"/>
    <w:rsid w:val="079624C6"/>
    <w:rsid w:val="0B32259B"/>
    <w:rsid w:val="0CE1893F"/>
    <w:rsid w:val="0DE63173"/>
    <w:rsid w:val="0E0A6295"/>
    <w:rsid w:val="11A0F06A"/>
    <w:rsid w:val="11B02E8A"/>
    <w:rsid w:val="12F5FFF6"/>
    <w:rsid w:val="13DD74AD"/>
    <w:rsid w:val="1528606D"/>
    <w:rsid w:val="17AC7B61"/>
    <w:rsid w:val="17CFC095"/>
    <w:rsid w:val="1C852CB3"/>
    <w:rsid w:val="1F6CCB63"/>
    <w:rsid w:val="20581F83"/>
    <w:rsid w:val="20CC6CBC"/>
    <w:rsid w:val="21A9C9D9"/>
    <w:rsid w:val="2228F994"/>
    <w:rsid w:val="225B9EE9"/>
    <w:rsid w:val="2434D0C0"/>
    <w:rsid w:val="249B4BD6"/>
    <w:rsid w:val="26F81F31"/>
    <w:rsid w:val="294A66B4"/>
    <w:rsid w:val="2A592D83"/>
    <w:rsid w:val="2C50786F"/>
    <w:rsid w:val="2D1AC11F"/>
    <w:rsid w:val="2E3FB074"/>
    <w:rsid w:val="2F3667C4"/>
    <w:rsid w:val="2FB44B63"/>
    <w:rsid w:val="307009B5"/>
    <w:rsid w:val="3241486D"/>
    <w:rsid w:val="37D7DC06"/>
    <w:rsid w:val="382B00E6"/>
    <w:rsid w:val="3B29BDEA"/>
    <w:rsid w:val="3D20B75D"/>
    <w:rsid w:val="40879047"/>
    <w:rsid w:val="4185E189"/>
    <w:rsid w:val="4237AD7D"/>
    <w:rsid w:val="43ACB212"/>
    <w:rsid w:val="4452F716"/>
    <w:rsid w:val="460C9A8D"/>
    <w:rsid w:val="47BD11D2"/>
    <w:rsid w:val="47D203D9"/>
    <w:rsid w:val="4896A92F"/>
    <w:rsid w:val="48FF1D7E"/>
    <w:rsid w:val="4B360BA0"/>
    <w:rsid w:val="4B4F938C"/>
    <w:rsid w:val="4BD7B900"/>
    <w:rsid w:val="4CA18063"/>
    <w:rsid w:val="4E0D0854"/>
    <w:rsid w:val="4E0D8A40"/>
    <w:rsid w:val="4F8327C9"/>
    <w:rsid w:val="5079AEE9"/>
    <w:rsid w:val="50A9C0C7"/>
    <w:rsid w:val="5140CA4C"/>
    <w:rsid w:val="54977C25"/>
    <w:rsid w:val="55786732"/>
    <w:rsid w:val="56447CC5"/>
    <w:rsid w:val="577F15BD"/>
    <w:rsid w:val="590A7BAF"/>
    <w:rsid w:val="5D418893"/>
    <w:rsid w:val="5EBE055C"/>
    <w:rsid w:val="5FF1BA1A"/>
    <w:rsid w:val="669920E9"/>
    <w:rsid w:val="6B5CA2CB"/>
    <w:rsid w:val="6C60B9A6"/>
    <w:rsid w:val="6D5E2614"/>
    <w:rsid w:val="6DBA2A44"/>
    <w:rsid w:val="70ED21F3"/>
    <w:rsid w:val="7122F66D"/>
    <w:rsid w:val="71BA934D"/>
    <w:rsid w:val="72D8DB57"/>
    <w:rsid w:val="73325A69"/>
    <w:rsid w:val="736E9A84"/>
    <w:rsid w:val="7372D301"/>
    <w:rsid w:val="73A90526"/>
    <w:rsid w:val="741B99A5"/>
    <w:rsid w:val="753F0C95"/>
    <w:rsid w:val="767394F6"/>
    <w:rsid w:val="7677B6E0"/>
    <w:rsid w:val="777BDAB1"/>
    <w:rsid w:val="7A95F35B"/>
    <w:rsid w:val="7A992521"/>
    <w:rsid w:val="7AD4273B"/>
    <w:rsid w:val="7B4D6627"/>
    <w:rsid w:val="7E563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49"/>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7A3970"/>
    <w:pPr>
      <w:numPr>
        <w:numId w:val="0"/>
      </w:numPr>
      <w:ind w:left="792" w:hanging="432"/>
      <w:outlineLvl w:val="1"/>
    </w:pPr>
    <w:rPr>
      <w:sz w:val="28"/>
      <w:szCs w:val="28"/>
    </w:rPr>
  </w:style>
  <w:style w:type="paragraph" w:styleId="Heading3">
    <w:name w:val="heading 3"/>
    <w:basedOn w:val="Normal"/>
    <w:next w:val="Normal"/>
    <w:link w:val="Heading3Char"/>
    <w:uiPriority w:val="9"/>
    <w:unhideWhenUsed/>
    <w:qFormat/>
    <w:rsid w:val="00F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608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970"/>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065A1E"/>
    <w:pPr>
      <w:numPr>
        <w:numId w:val="0"/>
      </w:numPr>
      <w:outlineLvl w:val="9"/>
    </w:pPr>
  </w:style>
  <w:style w:type="paragraph" w:styleId="TOC1">
    <w:name w:val="toc 1"/>
    <w:basedOn w:val="Normal"/>
    <w:next w:val="Normal"/>
    <w:autoRedefine/>
    <w:uiPriority w:val="39"/>
    <w:unhideWhenUsed/>
    <w:rsid w:val="00065A1E"/>
    <w:pPr>
      <w:spacing w:after="100"/>
    </w:pPr>
  </w:style>
  <w:style w:type="paragraph" w:styleId="TOC2">
    <w:name w:val="toc 2"/>
    <w:basedOn w:val="Normal"/>
    <w:next w:val="Normal"/>
    <w:autoRedefine/>
    <w:uiPriority w:val="39"/>
    <w:unhideWhenUsed/>
    <w:rsid w:val="00065A1E"/>
    <w:pPr>
      <w:spacing w:after="100"/>
      <w:ind w:left="220"/>
    </w:pPr>
  </w:style>
  <w:style w:type="character" w:styleId="Hyperlink">
    <w:name w:val="Hyperlink"/>
    <w:basedOn w:val="DefaultParagraphFont"/>
    <w:uiPriority w:val="99"/>
    <w:unhideWhenUsed/>
    <w:rsid w:val="00065A1E"/>
    <w:rPr>
      <w:color w:val="0563C1" w:themeColor="hyperlink"/>
      <w:u w:val="single"/>
    </w:rPr>
  </w:style>
  <w:style w:type="paragraph" w:styleId="NoSpacing">
    <w:name w:val="No Spacing"/>
    <w:link w:val="NoSpacingChar"/>
    <w:uiPriority w:val="1"/>
    <w:qFormat/>
    <w:rsid w:val="00065A1E"/>
    <w:pPr>
      <w:spacing w:after="0" w:line="240" w:lineRule="auto"/>
    </w:pPr>
    <w:rPr>
      <w:rFonts w:eastAsiaTheme="minorEastAsia"/>
    </w:rPr>
  </w:style>
  <w:style w:type="character" w:customStyle="1" w:styleId="NoSpacingChar">
    <w:name w:val="No Spacing Char"/>
    <w:basedOn w:val="DefaultParagraphFont"/>
    <w:link w:val="NoSpacing"/>
    <w:uiPriority w:val="1"/>
    <w:rsid w:val="00065A1E"/>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32C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5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55B"/>
  </w:style>
  <w:style w:type="paragraph" w:styleId="Footer">
    <w:name w:val="footer"/>
    <w:basedOn w:val="Normal"/>
    <w:link w:val="FooterChar"/>
    <w:uiPriority w:val="99"/>
    <w:unhideWhenUsed/>
    <w:rsid w:val="00852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55B"/>
  </w:style>
  <w:style w:type="paragraph" w:styleId="Caption">
    <w:name w:val="caption"/>
    <w:basedOn w:val="Normal"/>
    <w:next w:val="Normal"/>
    <w:uiPriority w:val="35"/>
    <w:unhideWhenUsed/>
    <w:qFormat/>
    <w:rsid w:val="004C5896"/>
    <w:pPr>
      <w:spacing w:after="200" w:line="240" w:lineRule="auto"/>
    </w:pPr>
    <w:rPr>
      <w:i/>
      <w:iCs/>
      <w:color w:val="44546A" w:themeColor="text2"/>
      <w:sz w:val="18"/>
      <w:szCs w:val="18"/>
    </w:rPr>
  </w:style>
  <w:style w:type="table" w:customStyle="1" w:styleId="GridTable3Accent2">
    <w:name w:val="Grid Table 3 Accent 2"/>
    <w:basedOn w:val="TableNormal"/>
    <w:uiPriority w:val="48"/>
    <w:rsid w:val="002F785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Accent2">
    <w:name w:val="Grid Table 5 Dark Accent 2"/>
    <w:basedOn w:val="TableNormal"/>
    <w:uiPriority w:val="50"/>
    <w:rsid w:val="002F785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7ColorfulAccent2">
    <w:name w:val="Grid Table 7 Colorful Accent 2"/>
    <w:basedOn w:val="TableNormal"/>
    <w:uiPriority w:val="52"/>
    <w:rsid w:val="002F7855"/>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31777F"/>
    <w:pPr>
      <w:spacing w:after="0" w:line="240" w:lineRule="auto"/>
    </w:pPr>
  </w:style>
  <w:style w:type="paragraph" w:styleId="BalloonText">
    <w:name w:val="Balloon Text"/>
    <w:basedOn w:val="Normal"/>
    <w:link w:val="BalloonTextChar"/>
    <w:uiPriority w:val="99"/>
    <w:semiHidden/>
    <w:unhideWhenUsed/>
    <w:rsid w:val="00317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7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49"/>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7A3970"/>
    <w:pPr>
      <w:numPr>
        <w:numId w:val="0"/>
      </w:numPr>
      <w:ind w:left="792" w:hanging="432"/>
      <w:outlineLvl w:val="1"/>
    </w:pPr>
    <w:rPr>
      <w:sz w:val="28"/>
      <w:szCs w:val="28"/>
    </w:rPr>
  </w:style>
  <w:style w:type="paragraph" w:styleId="Heading3">
    <w:name w:val="heading 3"/>
    <w:basedOn w:val="Normal"/>
    <w:next w:val="Normal"/>
    <w:link w:val="Heading3Char"/>
    <w:uiPriority w:val="9"/>
    <w:unhideWhenUsed/>
    <w:qFormat/>
    <w:rsid w:val="00F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608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970"/>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065A1E"/>
    <w:pPr>
      <w:numPr>
        <w:numId w:val="0"/>
      </w:numPr>
      <w:outlineLvl w:val="9"/>
    </w:pPr>
  </w:style>
  <w:style w:type="paragraph" w:styleId="TOC1">
    <w:name w:val="toc 1"/>
    <w:basedOn w:val="Normal"/>
    <w:next w:val="Normal"/>
    <w:autoRedefine/>
    <w:uiPriority w:val="39"/>
    <w:unhideWhenUsed/>
    <w:rsid w:val="00065A1E"/>
    <w:pPr>
      <w:spacing w:after="100"/>
    </w:pPr>
  </w:style>
  <w:style w:type="paragraph" w:styleId="TOC2">
    <w:name w:val="toc 2"/>
    <w:basedOn w:val="Normal"/>
    <w:next w:val="Normal"/>
    <w:autoRedefine/>
    <w:uiPriority w:val="39"/>
    <w:unhideWhenUsed/>
    <w:rsid w:val="00065A1E"/>
    <w:pPr>
      <w:spacing w:after="100"/>
      <w:ind w:left="220"/>
    </w:pPr>
  </w:style>
  <w:style w:type="character" w:styleId="Hyperlink">
    <w:name w:val="Hyperlink"/>
    <w:basedOn w:val="DefaultParagraphFont"/>
    <w:uiPriority w:val="99"/>
    <w:unhideWhenUsed/>
    <w:rsid w:val="00065A1E"/>
    <w:rPr>
      <w:color w:val="0563C1" w:themeColor="hyperlink"/>
      <w:u w:val="single"/>
    </w:rPr>
  </w:style>
  <w:style w:type="paragraph" w:styleId="NoSpacing">
    <w:name w:val="No Spacing"/>
    <w:link w:val="NoSpacingChar"/>
    <w:uiPriority w:val="1"/>
    <w:qFormat/>
    <w:rsid w:val="00065A1E"/>
    <w:pPr>
      <w:spacing w:after="0" w:line="240" w:lineRule="auto"/>
    </w:pPr>
    <w:rPr>
      <w:rFonts w:eastAsiaTheme="minorEastAsia"/>
    </w:rPr>
  </w:style>
  <w:style w:type="character" w:customStyle="1" w:styleId="NoSpacingChar">
    <w:name w:val="No Spacing Char"/>
    <w:basedOn w:val="DefaultParagraphFont"/>
    <w:link w:val="NoSpacing"/>
    <w:uiPriority w:val="1"/>
    <w:rsid w:val="00065A1E"/>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32C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5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55B"/>
  </w:style>
  <w:style w:type="paragraph" w:styleId="Footer">
    <w:name w:val="footer"/>
    <w:basedOn w:val="Normal"/>
    <w:link w:val="FooterChar"/>
    <w:uiPriority w:val="99"/>
    <w:unhideWhenUsed/>
    <w:rsid w:val="00852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55B"/>
  </w:style>
  <w:style w:type="paragraph" w:styleId="Caption">
    <w:name w:val="caption"/>
    <w:basedOn w:val="Normal"/>
    <w:next w:val="Normal"/>
    <w:uiPriority w:val="35"/>
    <w:unhideWhenUsed/>
    <w:qFormat/>
    <w:rsid w:val="004C5896"/>
    <w:pPr>
      <w:spacing w:after="200" w:line="240" w:lineRule="auto"/>
    </w:pPr>
    <w:rPr>
      <w:i/>
      <w:iCs/>
      <w:color w:val="44546A" w:themeColor="text2"/>
      <w:sz w:val="18"/>
      <w:szCs w:val="18"/>
    </w:rPr>
  </w:style>
  <w:style w:type="table" w:customStyle="1" w:styleId="GridTable3Accent2">
    <w:name w:val="Grid Table 3 Accent 2"/>
    <w:basedOn w:val="TableNormal"/>
    <w:uiPriority w:val="48"/>
    <w:rsid w:val="002F785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Accent2">
    <w:name w:val="Grid Table 5 Dark Accent 2"/>
    <w:basedOn w:val="TableNormal"/>
    <w:uiPriority w:val="50"/>
    <w:rsid w:val="002F785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7ColorfulAccent2">
    <w:name w:val="Grid Table 7 Colorful Accent 2"/>
    <w:basedOn w:val="TableNormal"/>
    <w:uiPriority w:val="52"/>
    <w:rsid w:val="002F7855"/>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31777F"/>
    <w:pPr>
      <w:spacing w:after="0" w:line="240" w:lineRule="auto"/>
    </w:pPr>
  </w:style>
  <w:style w:type="paragraph" w:styleId="BalloonText">
    <w:name w:val="Balloon Text"/>
    <w:basedOn w:val="Normal"/>
    <w:link w:val="BalloonTextChar"/>
    <w:uiPriority w:val="99"/>
    <w:semiHidden/>
    <w:unhideWhenUsed/>
    <w:rsid w:val="00317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318343">
      <w:bodyDiv w:val="1"/>
      <w:marLeft w:val="0"/>
      <w:marRight w:val="0"/>
      <w:marTop w:val="0"/>
      <w:marBottom w:val="0"/>
      <w:divBdr>
        <w:top w:val="none" w:sz="0" w:space="0" w:color="auto"/>
        <w:left w:val="none" w:sz="0" w:space="0" w:color="auto"/>
        <w:bottom w:val="none" w:sz="0" w:space="0" w:color="auto"/>
        <w:right w:val="none" w:sz="0" w:space="0" w:color="auto"/>
      </w:divBdr>
    </w:div>
    <w:div w:id="1382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7AE9F-E4E0-0F4B-9F1E-7177065E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5232</Words>
  <Characters>29823</Characters>
  <Application>Microsoft Macintosh Word</Application>
  <DocSecurity>0</DocSecurity>
  <Lines>248</Lines>
  <Paragraphs>69</Paragraphs>
  <ScaleCrop>false</ScaleCrop>
  <Company>Andrew Moore - 11000585</Company>
  <LinksUpToDate>false</LinksUpToDate>
  <CharactersWithSpaces>34986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Assignment</dc:title>
  <dc:subject>Software Architecture</dc:subject>
  <dc:creator>Kaizen Software Consultants</dc:creator>
  <cp:keywords/>
  <dc:description/>
  <cp:lastModifiedBy>m q</cp:lastModifiedBy>
  <cp:revision>2</cp:revision>
  <dcterms:created xsi:type="dcterms:W3CDTF">2016-10-21T10:33:00Z</dcterms:created>
  <dcterms:modified xsi:type="dcterms:W3CDTF">2016-10-21T10:33:00Z</dcterms:modified>
</cp:coreProperties>
</file>